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CDA29" w14:textId="49738FFF" w:rsidR="00F06E69" w:rsidRPr="00EF2BAA" w:rsidRDefault="00F06E69" w:rsidP="00F06E69">
      <w:pPr>
        <w:pStyle w:val="Heading1"/>
        <w:jc w:val="center"/>
        <w:rPr>
          <w:rFonts w:eastAsia="DengXian"/>
          <w:b/>
          <w:bCs/>
          <w:color w:val="auto"/>
          <w:lang w:eastAsia="zh-CN"/>
        </w:rPr>
      </w:pPr>
      <w:r w:rsidRPr="00EF2BAA">
        <w:rPr>
          <w:rFonts w:eastAsia="DengXian" w:hint="eastAsia"/>
          <w:b/>
          <w:bCs/>
          <w:color w:val="auto"/>
          <w:lang w:eastAsia="zh-CN"/>
        </w:rPr>
        <w:t>D</w:t>
      </w:r>
      <w:r w:rsidRPr="00EF2BAA">
        <w:rPr>
          <w:rFonts w:eastAsia="DengXian"/>
          <w:b/>
          <w:bCs/>
          <w:color w:val="auto"/>
          <w:lang w:eastAsia="zh-CN"/>
        </w:rPr>
        <w:t>CM Documentation</w:t>
      </w:r>
    </w:p>
    <w:p w14:paraId="71859E74" w14:textId="607BAB17" w:rsidR="0016385D" w:rsidRPr="0016385D" w:rsidRDefault="00705114" w:rsidP="0083769A">
      <w:pPr>
        <w:pStyle w:val="Heading1"/>
      </w:pPr>
      <w:r>
        <w:t>Part 1: Requirements and design</w:t>
      </w:r>
    </w:p>
    <w:p w14:paraId="4A3A1D85" w14:textId="556D5123" w:rsidR="1FB1DC9A" w:rsidRDefault="00705114" w:rsidP="1FB1DC9A">
      <w:pPr>
        <w:pStyle w:val="Heading2"/>
        <w:numPr>
          <w:ilvl w:val="1"/>
          <w:numId w:val="7"/>
        </w:numPr>
      </w:pPr>
      <w:r>
        <w:t>Requirements</w:t>
      </w:r>
    </w:p>
    <w:p w14:paraId="06D9FA9F" w14:textId="25A43391" w:rsidR="1FB1DC9A" w:rsidRDefault="00242B47" w:rsidP="1CF53930">
      <w:pPr>
        <w:pStyle w:val="ListParagraph"/>
        <w:numPr>
          <w:ilvl w:val="0"/>
          <w:numId w:val="3"/>
        </w:numPr>
      </w:pPr>
      <w:r>
        <w:t xml:space="preserve">The </w:t>
      </w:r>
      <w:r>
        <w:t xml:space="preserve">Device Controller-Monitor (DCM) </w:t>
      </w:r>
      <w:r w:rsidR="76EE59F6">
        <w:t xml:space="preserve">must be capable of utilizing and managing </w:t>
      </w:r>
      <w:proofErr w:type="gramStart"/>
      <w:r w:rsidR="76EE59F6">
        <w:t>windows</w:t>
      </w:r>
      <w:r w:rsidR="007C637B">
        <w:t xml:space="preserve"> based</w:t>
      </w:r>
      <w:proofErr w:type="gramEnd"/>
      <w:r w:rsidR="007C637B">
        <w:t xml:space="preserve"> UI</w:t>
      </w:r>
      <w:r w:rsidR="76EE59F6">
        <w:t xml:space="preserve"> to</w:t>
      </w:r>
      <w:r w:rsidR="7A1A889B">
        <w:t xml:space="preserve"> allow users to mon</w:t>
      </w:r>
      <w:r w:rsidR="4301DDC1">
        <w:t>i</w:t>
      </w:r>
      <w:r w:rsidR="7A1A889B">
        <w:t>tor and control the pacemaker device</w:t>
      </w:r>
      <w:r w:rsidR="3258D769">
        <w:t>.</w:t>
      </w:r>
    </w:p>
    <w:p w14:paraId="3F2CA5A2" w14:textId="57947D65" w:rsidR="1FB1DC9A" w:rsidRDefault="78947151" w:rsidP="1CF53930">
      <w:pPr>
        <w:pStyle w:val="ListParagraph"/>
        <w:numPr>
          <w:ilvl w:val="0"/>
          <w:numId w:val="3"/>
        </w:numPr>
      </w:pPr>
      <w:r>
        <w:t xml:space="preserve">The </w:t>
      </w:r>
      <w:r w:rsidR="67588DEB">
        <w:t>UI should allow users to interact with the application using their mouse and keyboard.</w:t>
      </w:r>
    </w:p>
    <w:p w14:paraId="1B02EC22" w14:textId="1043EA91" w:rsidR="1FB1DC9A" w:rsidRDefault="0EEC3DFA" w:rsidP="1CF53930">
      <w:pPr>
        <w:pStyle w:val="ListParagraph"/>
        <w:numPr>
          <w:ilvl w:val="0"/>
          <w:numId w:val="3"/>
        </w:numPr>
      </w:pPr>
      <w:r>
        <w:t>The</w:t>
      </w:r>
      <w:r w:rsidR="00242B47">
        <w:t xml:space="preserve"> DCM</w:t>
      </w:r>
      <w:r>
        <w:t xml:space="preserve"> must include a welcome screen where users have the option to either</w:t>
      </w:r>
      <w:r w:rsidR="7E93F909">
        <w:t xml:space="preserve"> sign in with a username &amp; password, or to register as a new user. There should be a maximum of ten users stored local</w:t>
      </w:r>
      <w:r w:rsidR="431B427D">
        <w:t>ly.</w:t>
      </w:r>
    </w:p>
    <w:p w14:paraId="413F64D4" w14:textId="52380443" w:rsidR="00275891" w:rsidRDefault="7E93F909" w:rsidP="1FB1DC9A">
      <w:pPr>
        <w:pStyle w:val="ListParagraph"/>
        <w:numPr>
          <w:ilvl w:val="0"/>
          <w:numId w:val="3"/>
        </w:numPr>
      </w:pPr>
      <w:r>
        <w:t xml:space="preserve"> </w:t>
      </w:r>
      <w:r w:rsidR="01C027AF">
        <w:t xml:space="preserve">The user interface must </w:t>
      </w:r>
      <w:r w:rsidR="3312ABB1">
        <w:t xml:space="preserve">store </w:t>
      </w:r>
      <w:r w:rsidR="01C027AF">
        <w:t>all programmable para</w:t>
      </w:r>
      <w:r w:rsidR="73C22B51">
        <w:t>meters</w:t>
      </w:r>
      <w:r w:rsidR="002669FA">
        <w:t xml:space="preserve"> for the pacemaker</w:t>
      </w:r>
      <w:r w:rsidR="00956CCF">
        <w:t>, display them to the user, an</w:t>
      </w:r>
      <w:r w:rsidR="009163AC">
        <w:t>d allow for their modification</w:t>
      </w:r>
      <w:r w:rsidR="73C22B51">
        <w:t xml:space="preserve">. Programmable parameters include: </w:t>
      </w:r>
    </w:p>
    <w:p w14:paraId="03A2E1CA" w14:textId="05915FCE" w:rsidR="009163AC" w:rsidRPr="00FC2148" w:rsidRDefault="4ABAFB84" w:rsidP="00FC2148">
      <w:pPr>
        <w:pStyle w:val="ListParagraph"/>
        <w:rPr>
          <w:rFonts w:ascii="Calibri" w:eastAsia="Calibri" w:hAnsi="Calibri" w:cs="Calibri"/>
        </w:rPr>
      </w:pPr>
      <w:r w:rsidRPr="009163AC">
        <w:t>Lower Rate Limit, Upper Rate Limit, Atrial Amplitude, Atrial Pulses Width, Ventricular Amplitude</w:t>
      </w:r>
      <w:r w:rsidR="24C4E07D" w:rsidRPr="009163AC">
        <w:t>, and Ventricular Pulse Width</w:t>
      </w:r>
      <w:r w:rsidR="029226DE" w:rsidRPr="009163AC">
        <w:t xml:space="preserve">, </w:t>
      </w:r>
      <w:r w:rsidR="029226DE" w:rsidRPr="009163AC">
        <w:rPr>
          <w:rFonts w:ascii="Calibri" w:eastAsia="Calibri" w:hAnsi="Calibri" w:cs="Calibri"/>
        </w:rPr>
        <w:t>V</w:t>
      </w:r>
      <w:r w:rsidR="00600630">
        <w:rPr>
          <w:rFonts w:ascii="Calibri" w:eastAsia="Calibri" w:hAnsi="Calibri" w:cs="Calibri"/>
        </w:rPr>
        <w:t>entricular Refractory Period (VRP), Atrial Refractory Period (ARP)</w:t>
      </w:r>
      <w:r w:rsidR="00797217">
        <w:rPr>
          <w:rFonts w:ascii="Calibri" w:eastAsia="Calibri" w:hAnsi="Calibri" w:cs="Calibri"/>
        </w:rPr>
        <w:t xml:space="preserve">, </w:t>
      </w:r>
      <w:r w:rsidR="00152ACF">
        <w:rPr>
          <w:rFonts w:ascii="Calibri" w:eastAsia="Calibri" w:hAnsi="Calibri" w:cs="Calibri"/>
        </w:rPr>
        <w:t>Post-Ven</w:t>
      </w:r>
      <w:r w:rsidR="003B7A4D">
        <w:rPr>
          <w:rFonts w:ascii="Calibri" w:eastAsia="Calibri" w:hAnsi="Calibri" w:cs="Calibri"/>
        </w:rPr>
        <w:t>tricular Atrial Refractory Period (PVARP), and Hysteresis rate limit.</w:t>
      </w:r>
    </w:p>
    <w:p w14:paraId="362FBB21" w14:textId="1B33E0DB" w:rsidR="2C007A1F" w:rsidRDefault="002A7C4D" w:rsidP="1FB1DC9A">
      <w:pPr>
        <w:pStyle w:val="ListParagraph"/>
        <w:numPr>
          <w:ilvl w:val="0"/>
          <w:numId w:val="3"/>
        </w:numPr>
      </w:pPr>
      <w:r>
        <w:t xml:space="preserve">Parameters </w:t>
      </w:r>
      <w:r w:rsidR="00966CAE">
        <w:t xml:space="preserve">must only be modified </w:t>
      </w:r>
      <w:r w:rsidR="002669FA">
        <w:t>according to</w:t>
      </w:r>
      <w:r w:rsidR="00FC49CC">
        <w:t xml:space="preserve"> the following constraints:</w:t>
      </w:r>
    </w:p>
    <w:tbl>
      <w:tblPr>
        <w:tblStyle w:val="TableGrid"/>
        <w:tblW w:w="0" w:type="auto"/>
        <w:tblLook w:val="04A0" w:firstRow="1" w:lastRow="0" w:firstColumn="1" w:lastColumn="0" w:noHBand="0" w:noVBand="1"/>
      </w:tblPr>
      <w:tblGrid>
        <w:gridCol w:w="2799"/>
        <w:gridCol w:w="3088"/>
        <w:gridCol w:w="1154"/>
        <w:gridCol w:w="2309"/>
      </w:tblGrid>
      <w:tr w:rsidR="00600630" w14:paraId="6DEFF5F4" w14:textId="77777777" w:rsidTr="009E5413">
        <w:tc>
          <w:tcPr>
            <w:tcW w:w="2805" w:type="dxa"/>
          </w:tcPr>
          <w:p w14:paraId="7D4CB680" w14:textId="77777777" w:rsidR="00600630" w:rsidRPr="00237EE7" w:rsidRDefault="00600630" w:rsidP="009E5413">
            <w:pPr>
              <w:rPr>
                <w:b/>
                <w:bCs/>
                <w:lang w:eastAsia="en-US"/>
              </w:rPr>
            </w:pPr>
            <w:r w:rsidRPr="00237EE7">
              <w:rPr>
                <w:b/>
                <w:bCs/>
                <w:lang w:eastAsia="en-US"/>
              </w:rPr>
              <w:t>Parameter</w:t>
            </w:r>
          </w:p>
        </w:tc>
        <w:tc>
          <w:tcPr>
            <w:tcW w:w="3094" w:type="dxa"/>
          </w:tcPr>
          <w:p w14:paraId="0302564C" w14:textId="77777777" w:rsidR="00600630" w:rsidRPr="00237EE7" w:rsidRDefault="00600630" w:rsidP="009E5413">
            <w:pPr>
              <w:rPr>
                <w:b/>
                <w:bCs/>
                <w:lang w:eastAsia="en-US"/>
              </w:rPr>
            </w:pPr>
            <w:r w:rsidRPr="00237EE7">
              <w:rPr>
                <w:b/>
                <w:bCs/>
                <w:lang w:eastAsia="en-US"/>
              </w:rPr>
              <w:t>Programmable Values</w:t>
            </w:r>
          </w:p>
        </w:tc>
        <w:tc>
          <w:tcPr>
            <w:tcW w:w="1136" w:type="dxa"/>
          </w:tcPr>
          <w:p w14:paraId="0BB55696" w14:textId="77777777" w:rsidR="00600630" w:rsidRPr="00237EE7" w:rsidRDefault="00600630" w:rsidP="009E5413">
            <w:pPr>
              <w:rPr>
                <w:b/>
                <w:bCs/>
                <w:lang w:eastAsia="en-US"/>
              </w:rPr>
            </w:pPr>
            <w:r w:rsidRPr="00237EE7">
              <w:rPr>
                <w:b/>
                <w:bCs/>
                <w:lang w:eastAsia="en-US"/>
              </w:rPr>
              <w:t>Increment</w:t>
            </w:r>
          </w:p>
        </w:tc>
        <w:tc>
          <w:tcPr>
            <w:tcW w:w="2315" w:type="dxa"/>
          </w:tcPr>
          <w:p w14:paraId="46C77C14" w14:textId="77777777" w:rsidR="00600630" w:rsidRPr="00237EE7" w:rsidRDefault="00600630" w:rsidP="009E5413">
            <w:pPr>
              <w:rPr>
                <w:b/>
                <w:bCs/>
                <w:lang w:eastAsia="en-US"/>
              </w:rPr>
            </w:pPr>
            <w:r w:rsidRPr="00237EE7">
              <w:rPr>
                <w:b/>
                <w:bCs/>
                <w:lang w:eastAsia="en-US"/>
              </w:rPr>
              <w:t>Default</w:t>
            </w:r>
          </w:p>
        </w:tc>
      </w:tr>
      <w:tr w:rsidR="00600630" w14:paraId="3DB0E81A" w14:textId="77777777" w:rsidTr="009E5413">
        <w:tc>
          <w:tcPr>
            <w:tcW w:w="2805" w:type="dxa"/>
          </w:tcPr>
          <w:p w14:paraId="29BB755F" w14:textId="77777777" w:rsidR="00600630" w:rsidRDefault="00600630" w:rsidP="009E5413">
            <w:pPr>
              <w:rPr>
                <w:lang w:eastAsia="en-US"/>
              </w:rPr>
            </w:pPr>
            <w:r>
              <w:rPr>
                <w:lang w:eastAsia="en-US"/>
              </w:rPr>
              <w:t>Mode</w:t>
            </w:r>
          </w:p>
        </w:tc>
        <w:tc>
          <w:tcPr>
            <w:tcW w:w="3094" w:type="dxa"/>
          </w:tcPr>
          <w:p w14:paraId="17928E5D" w14:textId="77777777" w:rsidR="00600630" w:rsidRDefault="00600630" w:rsidP="009E5413">
            <w:pPr>
              <w:rPr>
                <w:lang w:eastAsia="en-US"/>
              </w:rPr>
            </w:pPr>
            <w:r>
              <w:rPr>
                <w:lang w:eastAsia="en-US"/>
              </w:rPr>
              <w:t>0,1,2,3 (AOO, VOO, AAI, VVI)</w:t>
            </w:r>
          </w:p>
        </w:tc>
        <w:tc>
          <w:tcPr>
            <w:tcW w:w="1136" w:type="dxa"/>
          </w:tcPr>
          <w:p w14:paraId="6C6C38E2" w14:textId="77777777" w:rsidR="00600630" w:rsidRDefault="00600630" w:rsidP="009E5413">
            <w:pPr>
              <w:rPr>
                <w:lang w:eastAsia="en-US"/>
              </w:rPr>
            </w:pPr>
            <w:r>
              <w:rPr>
                <w:lang w:eastAsia="en-US"/>
              </w:rPr>
              <w:t>1</w:t>
            </w:r>
          </w:p>
        </w:tc>
        <w:tc>
          <w:tcPr>
            <w:tcW w:w="2315" w:type="dxa"/>
          </w:tcPr>
          <w:p w14:paraId="0ECF31A9" w14:textId="77777777" w:rsidR="00600630" w:rsidRDefault="00600630" w:rsidP="009E5413">
            <w:pPr>
              <w:rPr>
                <w:lang w:eastAsia="en-US"/>
              </w:rPr>
            </w:pPr>
            <w:r>
              <w:rPr>
                <w:lang w:eastAsia="en-US"/>
              </w:rPr>
              <w:t>0 (AOO)</w:t>
            </w:r>
          </w:p>
        </w:tc>
      </w:tr>
      <w:tr w:rsidR="00600630" w14:paraId="45EE98AA" w14:textId="77777777" w:rsidTr="009E5413">
        <w:tc>
          <w:tcPr>
            <w:tcW w:w="2805" w:type="dxa"/>
          </w:tcPr>
          <w:p w14:paraId="46C500C4" w14:textId="77777777" w:rsidR="00600630" w:rsidRDefault="00600630" w:rsidP="009E5413">
            <w:pPr>
              <w:rPr>
                <w:lang w:eastAsia="en-US"/>
              </w:rPr>
            </w:pPr>
            <w:r>
              <w:rPr>
                <w:lang w:eastAsia="en-US"/>
              </w:rPr>
              <w:t>Lower rate limit</w:t>
            </w:r>
          </w:p>
        </w:tc>
        <w:tc>
          <w:tcPr>
            <w:tcW w:w="3094" w:type="dxa"/>
          </w:tcPr>
          <w:p w14:paraId="0EBB3872" w14:textId="77777777" w:rsidR="00600630" w:rsidRDefault="00600630" w:rsidP="009E5413">
            <w:pPr>
              <w:rPr>
                <w:lang w:eastAsia="en-US"/>
              </w:rPr>
            </w:pPr>
            <w:r>
              <w:rPr>
                <w:lang w:eastAsia="en-US"/>
              </w:rPr>
              <w:t>30-50 ppm</w:t>
            </w:r>
          </w:p>
          <w:p w14:paraId="3F712DB4" w14:textId="77777777" w:rsidR="00600630" w:rsidRDefault="00600630" w:rsidP="009E5413">
            <w:pPr>
              <w:rPr>
                <w:lang w:eastAsia="en-US"/>
              </w:rPr>
            </w:pPr>
            <w:r>
              <w:rPr>
                <w:lang w:eastAsia="en-US"/>
              </w:rPr>
              <w:t>50-90 ppm</w:t>
            </w:r>
          </w:p>
          <w:p w14:paraId="73F32662" w14:textId="77777777" w:rsidR="00600630" w:rsidRDefault="00600630" w:rsidP="009E5413">
            <w:pPr>
              <w:rPr>
                <w:lang w:eastAsia="en-US"/>
              </w:rPr>
            </w:pPr>
            <w:r>
              <w:rPr>
                <w:lang w:eastAsia="en-US"/>
              </w:rPr>
              <w:t>90-175 ppm</w:t>
            </w:r>
          </w:p>
        </w:tc>
        <w:tc>
          <w:tcPr>
            <w:tcW w:w="1136" w:type="dxa"/>
          </w:tcPr>
          <w:p w14:paraId="52146F31" w14:textId="77777777" w:rsidR="00600630" w:rsidRDefault="00600630" w:rsidP="009E5413">
            <w:pPr>
              <w:rPr>
                <w:lang w:eastAsia="en-US"/>
              </w:rPr>
            </w:pPr>
            <w:r>
              <w:rPr>
                <w:lang w:eastAsia="en-US"/>
              </w:rPr>
              <w:t>5</w:t>
            </w:r>
          </w:p>
          <w:p w14:paraId="74FA92B9" w14:textId="77777777" w:rsidR="00600630" w:rsidRDefault="00600630" w:rsidP="009E5413">
            <w:pPr>
              <w:rPr>
                <w:lang w:eastAsia="en-US"/>
              </w:rPr>
            </w:pPr>
            <w:r>
              <w:rPr>
                <w:lang w:eastAsia="en-US"/>
              </w:rPr>
              <w:t>1</w:t>
            </w:r>
          </w:p>
          <w:p w14:paraId="4BDBC0F0" w14:textId="77777777" w:rsidR="00600630" w:rsidRDefault="00600630" w:rsidP="009E5413">
            <w:pPr>
              <w:rPr>
                <w:lang w:eastAsia="en-US"/>
              </w:rPr>
            </w:pPr>
            <w:r>
              <w:rPr>
                <w:lang w:eastAsia="en-US"/>
              </w:rPr>
              <w:t>5</w:t>
            </w:r>
          </w:p>
        </w:tc>
        <w:tc>
          <w:tcPr>
            <w:tcW w:w="2315" w:type="dxa"/>
          </w:tcPr>
          <w:p w14:paraId="4885893C" w14:textId="77777777" w:rsidR="00600630" w:rsidRDefault="00600630" w:rsidP="009E5413">
            <w:pPr>
              <w:rPr>
                <w:lang w:eastAsia="en-US"/>
              </w:rPr>
            </w:pPr>
            <w:r>
              <w:rPr>
                <w:lang w:eastAsia="en-US"/>
              </w:rPr>
              <w:t>60 ppm</w:t>
            </w:r>
          </w:p>
        </w:tc>
      </w:tr>
      <w:tr w:rsidR="00600630" w14:paraId="32E8D1DE" w14:textId="77777777" w:rsidTr="009E5413">
        <w:tc>
          <w:tcPr>
            <w:tcW w:w="2805" w:type="dxa"/>
          </w:tcPr>
          <w:p w14:paraId="6D6391BD" w14:textId="77777777" w:rsidR="00600630" w:rsidRDefault="00600630" w:rsidP="009E5413">
            <w:pPr>
              <w:rPr>
                <w:lang w:eastAsia="en-US"/>
              </w:rPr>
            </w:pPr>
            <w:r>
              <w:rPr>
                <w:lang w:eastAsia="en-US"/>
              </w:rPr>
              <w:t>Upper rate limit</w:t>
            </w:r>
          </w:p>
        </w:tc>
        <w:tc>
          <w:tcPr>
            <w:tcW w:w="3094" w:type="dxa"/>
          </w:tcPr>
          <w:p w14:paraId="1FDAF3A7" w14:textId="77777777" w:rsidR="00600630" w:rsidRDefault="00600630" w:rsidP="009E5413">
            <w:pPr>
              <w:rPr>
                <w:lang w:eastAsia="en-US"/>
              </w:rPr>
            </w:pPr>
            <w:r>
              <w:rPr>
                <w:lang w:eastAsia="en-US"/>
              </w:rPr>
              <w:t>50-175 ppm</w:t>
            </w:r>
          </w:p>
        </w:tc>
        <w:tc>
          <w:tcPr>
            <w:tcW w:w="1136" w:type="dxa"/>
          </w:tcPr>
          <w:p w14:paraId="2DC2080A" w14:textId="77777777" w:rsidR="00600630" w:rsidRDefault="00600630" w:rsidP="009E5413">
            <w:pPr>
              <w:rPr>
                <w:lang w:eastAsia="en-US"/>
              </w:rPr>
            </w:pPr>
            <w:r>
              <w:rPr>
                <w:lang w:eastAsia="en-US"/>
              </w:rPr>
              <w:t>5</w:t>
            </w:r>
          </w:p>
        </w:tc>
        <w:tc>
          <w:tcPr>
            <w:tcW w:w="2315" w:type="dxa"/>
          </w:tcPr>
          <w:p w14:paraId="07BB2E38" w14:textId="77777777" w:rsidR="00600630" w:rsidRDefault="00600630" w:rsidP="009E5413">
            <w:pPr>
              <w:rPr>
                <w:lang w:eastAsia="en-US"/>
              </w:rPr>
            </w:pPr>
            <w:r>
              <w:rPr>
                <w:lang w:eastAsia="en-US"/>
              </w:rPr>
              <w:t>120 ppm</w:t>
            </w:r>
          </w:p>
        </w:tc>
      </w:tr>
      <w:tr w:rsidR="00600630" w14:paraId="7256D55D" w14:textId="77777777" w:rsidTr="009E5413">
        <w:tc>
          <w:tcPr>
            <w:tcW w:w="2805" w:type="dxa"/>
          </w:tcPr>
          <w:p w14:paraId="28C7FBFB" w14:textId="77777777" w:rsidR="00600630" w:rsidRDefault="00600630" w:rsidP="009E5413">
            <w:pPr>
              <w:rPr>
                <w:lang w:eastAsia="en-US"/>
              </w:rPr>
            </w:pPr>
            <w:r>
              <w:rPr>
                <w:lang w:eastAsia="en-US"/>
              </w:rPr>
              <w:t>Atrial Pulse Amplitude</w:t>
            </w:r>
          </w:p>
        </w:tc>
        <w:tc>
          <w:tcPr>
            <w:tcW w:w="3094" w:type="dxa"/>
          </w:tcPr>
          <w:p w14:paraId="1B1A86DB" w14:textId="77777777" w:rsidR="00600630" w:rsidRDefault="00600630" w:rsidP="009E5413">
            <w:pPr>
              <w:rPr>
                <w:lang w:eastAsia="en-US"/>
              </w:rPr>
            </w:pPr>
            <w:r>
              <w:rPr>
                <w:lang w:eastAsia="en-US"/>
              </w:rPr>
              <w:t>2.5V – 5.0 V</w:t>
            </w:r>
          </w:p>
        </w:tc>
        <w:tc>
          <w:tcPr>
            <w:tcW w:w="1136" w:type="dxa"/>
          </w:tcPr>
          <w:p w14:paraId="63B43BA6" w14:textId="77777777" w:rsidR="00600630" w:rsidRDefault="00600630" w:rsidP="009E5413">
            <w:pPr>
              <w:rPr>
                <w:lang w:eastAsia="en-US"/>
              </w:rPr>
            </w:pPr>
            <w:r>
              <w:rPr>
                <w:lang w:eastAsia="en-US"/>
              </w:rPr>
              <w:t>0.5 V</w:t>
            </w:r>
          </w:p>
        </w:tc>
        <w:tc>
          <w:tcPr>
            <w:tcW w:w="2315" w:type="dxa"/>
          </w:tcPr>
          <w:p w14:paraId="14614312" w14:textId="77777777" w:rsidR="00600630" w:rsidRDefault="00600630" w:rsidP="009E5413">
            <w:pPr>
              <w:rPr>
                <w:lang w:eastAsia="en-US"/>
              </w:rPr>
            </w:pPr>
            <w:r>
              <w:rPr>
                <w:lang w:eastAsia="en-US"/>
              </w:rPr>
              <w:t>2.5 V</w:t>
            </w:r>
          </w:p>
        </w:tc>
      </w:tr>
      <w:tr w:rsidR="00600630" w14:paraId="544F2294" w14:textId="77777777" w:rsidTr="009E5413">
        <w:tc>
          <w:tcPr>
            <w:tcW w:w="2805" w:type="dxa"/>
          </w:tcPr>
          <w:p w14:paraId="08444A19" w14:textId="77777777" w:rsidR="00600630" w:rsidRDefault="00600630" w:rsidP="009E5413">
            <w:pPr>
              <w:rPr>
                <w:lang w:eastAsia="en-US"/>
              </w:rPr>
            </w:pPr>
            <w:r>
              <w:rPr>
                <w:lang w:eastAsia="en-US"/>
              </w:rPr>
              <w:t>Ventricular Pulse Amplitude</w:t>
            </w:r>
          </w:p>
        </w:tc>
        <w:tc>
          <w:tcPr>
            <w:tcW w:w="3094" w:type="dxa"/>
          </w:tcPr>
          <w:p w14:paraId="3EDB578E" w14:textId="77777777" w:rsidR="00600630" w:rsidRDefault="00600630" w:rsidP="009E5413">
            <w:pPr>
              <w:rPr>
                <w:lang w:eastAsia="en-US"/>
              </w:rPr>
            </w:pPr>
            <w:r>
              <w:rPr>
                <w:lang w:eastAsia="en-US"/>
              </w:rPr>
              <w:t>2.5V – 5.0 V</w:t>
            </w:r>
          </w:p>
        </w:tc>
        <w:tc>
          <w:tcPr>
            <w:tcW w:w="1136" w:type="dxa"/>
          </w:tcPr>
          <w:p w14:paraId="7FBABE72" w14:textId="77777777" w:rsidR="00600630" w:rsidRDefault="00600630" w:rsidP="009E5413">
            <w:pPr>
              <w:rPr>
                <w:lang w:eastAsia="en-US"/>
              </w:rPr>
            </w:pPr>
            <w:r>
              <w:rPr>
                <w:lang w:eastAsia="en-US"/>
              </w:rPr>
              <w:t>0.5 V</w:t>
            </w:r>
          </w:p>
        </w:tc>
        <w:tc>
          <w:tcPr>
            <w:tcW w:w="2315" w:type="dxa"/>
          </w:tcPr>
          <w:p w14:paraId="3A290FC7" w14:textId="77777777" w:rsidR="00600630" w:rsidRDefault="00600630" w:rsidP="009E5413">
            <w:pPr>
              <w:rPr>
                <w:lang w:eastAsia="en-US"/>
              </w:rPr>
            </w:pPr>
            <w:r>
              <w:rPr>
                <w:lang w:eastAsia="en-US"/>
              </w:rPr>
              <w:t>2.5 V</w:t>
            </w:r>
          </w:p>
        </w:tc>
      </w:tr>
      <w:tr w:rsidR="00600630" w14:paraId="413B2F12" w14:textId="77777777" w:rsidTr="009E5413">
        <w:tc>
          <w:tcPr>
            <w:tcW w:w="2805" w:type="dxa"/>
          </w:tcPr>
          <w:p w14:paraId="7AEE6712" w14:textId="77777777" w:rsidR="00600630" w:rsidRDefault="00600630" w:rsidP="009E5413">
            <w:pPr>
              <w:rPr>
                <w:lang w:eastAsia="en-US"/>
              </w:rPr>
            </w:pPr>
            <w:r>
              <w:rPr>
                <w:lang w:eastAsia="en-US"/>
              </w:rPr>
              <w:t>Atrial Pulse Width</w:t>
            </w:r>
          </w:p>
        </w:tc>
        <w:tc>
          <w:tcPr>
            <w:tcW w:w="3094" w:type="dxa"/>
          </w:tcPr>
          <w:p w14:paraId="26F51F8B" w14:textId="77777777" w:rsidR="00600630" w:rsidRDefault="00600630" w:rsidP="009E5413">
            <w:pPr>
              <w:rPr>
                <w:lang w:eastAsia="en-US"/>
              </w:rPr>
            </w:pPr>
            <w:r>
              <w:rPr>
                <w:lang w:eastAsia="en-US"/>
              </w:rPr>
              <w:t xml:space="preserve">0.3 – 1.9 </w:t>
            </w:r>
            <w:proofErr w:type="spellStart"/>
            <w:r>
              <w:rPr>
                <w:lang w:eastAsia="en-US"/>
              </w:rPr>
              <w:t>ms</w:t>
            </w:r>
            <w:proofErr w:type="spellEnd"/>
          </w:p>
        </w:tc>
        <w:tc>
          <w:tcPr>
            <w:tcW w:w="1136" w:type="dxa"/>
          </w:tcPr>
          <w:p w14:paraId="24C7D0AB" w14:textId="77777777" w:rsidR="00600630" w:rsidRDefault="00600630" w:rsidP="009E5413">
            <w:pPr>
              <w:rPr>
                <w:lang w:eastAsia="en-US"/>
              </w:rPr>
            </w:pPr>
            <w:r>
              <w:rPr>
                <w:lang w:eastAsia="en-US"/>
              </w:rPr>
              <w:t xml:space="preserve">0.1 </w:t>
            </w:r>
            <w:proofErr w:type="spellStart"/>
            <w:r>
              <w:rPr>
                <w:lang w:eastAsia="en-US"/>
              </w:rPr>
              <w:t>ms</w:t>
            </w:r>
            <w:proofErr w:type="spellEnd"/>
          </w:p>
        </w:tc>
        <w:tc>
          <w:tcPr>
            <w:tcW w:w="2315" w:type="dxa"/>
          </w:tcPr>
          <w:p w14:paraId="209CFA4D" w14:textId="77777777" w:rsidR="00600630" w:rsidRDefault="00600630" w:rsidP="009E5413">
            <w:pPr>
              <w:rPr>
                <w:lang w:eastAsia="en-US"/>
              </w:rPr>
            </w:pPr>
            <w:r>
              <w:rPr>
                <w:lang w:eastAsia="en-US"/>
              </w:rPr>
              <w:t xml:space="preserve">0.4 </w:t>
            </w:r>
            <w:proofErr w:type="spellStart"/>
            <w:r>
              <w:rPr>
                <w:lang w:eastAsia="en-US"/>
              </w:rPr>
              <w:t>ms</w:t>
            </w:r>
            <w:proofErr w:type="spellEnd"/>
          </w:p>
        </w:tc>
      </w:tr>
      <w:tr w:rsidR="00600630" w14:paraId="2C1E00FD" w14:textId="77777777" w:rsidTr="009E5413">
        <w:tc>
          <w:tcPr>
            <w:tcW w:w="2805" w:type="dxa"/>
          </w:tcPr>
          <w:p w14:paraId="168989E0" w14:textId="77777777" w:rsidR="00600630" w:rsidRDefault="00600630" w:rsidP="009E5413">
            <w:pPr>
              <w:rPr>
                <w:lang w:eastAsia="en-US"/>
              </w:rPr>
            </w:pPr>
            <w:r>
              <w:rPr>
                <w:lang w:eastAsia="en-US"/>
              </w:rPr>
              <w:t>Ventricular Pulse Width</w:t>
            </w:r>
          </w:p>
        </w:tc>
        <w:tc>
          <w:tcPr>
            <w:tcW w:w="3094" w:type="dxa"/>
          </w:tcPr>
          <w:p w14:paraId="357B2307" w14:textId="77777777" w:rsidR="00600630" w:rsidRDefault="00600630" w:rsidP="009E5413">
            <w:pPr>
              <w:rPr>
                <w:lang w:eastAsia="en-US"/>
              </w:rPr>
            </w:pPr>
            <w:r>
              <w:rPr>
                <w:lang w:eastAsia="en-US"/>
              </w:rPr>
              <w:t xml:space="preserve">0.3 – 1.9 </w:t>
            </w:r>
            <w:proofErr w:type="spellStart"/>
            <w:r>
              <w:rPr>
                <w:lang w:eastAsia="en-US"/>
              </w:rPr>
              <w:t>ms</w:t>
            </w:r>
            <w:proofErr w:type="spellEnd"/>
          </w:p>
        </w:tc>
        <w:tc>
          <w:tcPr>
            <w:tcW w:w="1136" w:type="dxa"/>
          </w:tcPr>
          <w:p w14:paraId="4FFB966A" w14:textId="77777777" w:rsidR="00600630" w:rsidRDefault="00600630" w:rsidP="009E5413">
            <w:pPr>
              <w:rPr>
                <w:lang w:eastAsia="en-US"/>
              </w:rPr>
            </w:pPr>
            <w:r>
              <w:rPr>
                <w:lang w:eastAsia="en-US"/>
              </w:rPr>
              <w:t xml:space="preserve">0.1 </w:t>
            </w:r>
            <w:proofErr w:type="spellStart"/>
            <w:r>
              <w:rPr>
                <w:lang w:eastAsia="en-US"/>
              </w:rPr>
              <w:t>ms</w:t>
            </w:r>
            <w:proofErr w:type="spellEnd"/>
          </w:p>
        </w:tc>
        <w:tc>
          <w:tcPr>
            <w:tcW w:w="2315" w:type="dxa"/>
          </w:tcPr>
          <w:p w14:paraId="01C6364E" w14:textId="77777777" w:rsidR="00600630" w:rsidRDefault="00600630" w:rsidP="009E5413">
            <w:pPr>
              <w:rPr>
                <w:lang w:eastAsia="en-US"/>
              </w:rPr>
            </w:pPr>
            <w:r>
              <w:rPr>
                <w:lang w:eastAsia="en-US"/>
              </w:rPr>
              <w:t xml:space="preserve">0.4 </w:t>
            </w:r>
            <w:proofErr w:type="spellStart"/>
            <w:r>
              <w:rPr>
                <w:lang w:eastAsia="en-US"/>
              </w:rPr>
              <w:t>ms</w:t>
            </w:r>
            <w:proofErr w:type="spellEnd"/>
          </w:p>
        </w:tc>
      </w:tr>
      <w:tr w:rsidR="00600630" w14:paraId="21F7B0D9" w14:textId="77777777" w:rsidTr="009E5413">
        <w:tc>
          <w:tcPr>
            <w:tcW w:w="2805" w:type="dxa"/>
          </w:tcPr>
          <w:p w14:paraId="1618BBAA" w14:textId="77777777" w:rsidR="00600630" w:rsidRDefault="00600630" w:rsidP="009E5413">
            <w:pPr>
              <w:rPr>
                <w:lang w:eastAsia="en-US"/>
              </w:rPr>
            </w:pPr>
            <w:r>
              <w:rPr>
                <w:lang w:eastAsia="en-US"/>
              </w:rPr>
              <w:t>Atrial Refractory Period</w:t>
            </w:r>
          </w:p>
        </w:tc>
        <w:tc>
          <w:tcPr>
            <w:tcW w:w="3094" w:type="dxa"/>
          </w:tcPr>
          <w:p w14:paraId="4DE41364" w14:textId="77777777" w:rsidR="00600630" w:rsidRDefault="00600630" w:rsidP="009E5413">
            <w:pPr>
              <w:rPr>
                <w:lang w:eastAsia="en-US"/>
              </w:rPr>
            </w:pPr>
            <w:r>
              <w:rPr>
                <w:lang w:eastAsia="en-US"/>
              </w:rPr>
              <w:t xml:space="preserve">150-500 </w:t>
            </w:r>
            <w:proofErr w:type="spellStart"/>
            <w:r>
              <w:rPr>
                <w:lang w:eastAsia="en-US"/>
              </w:rPr>
              <w:t>ms</w:t>
            </w:r>
            <w:proofErr w:type="spellEnd"/>
          </w:p>
        </w:tc>
        <w:tc>
          <w:tcPr>
            <w:tcW w:w="1136" w:type="dxa"/>
          </w:tcPr>
          <w:p w14:paraId="41C8CABB" w14:textId="77777777" w:rsidR="00600630" w:rsidRDefault="00600630" w:rsidP="009E5413">
            <w:pPr>
              <w:rPr>
                <w:lang w:eastAsia="en-US"/>
              </w:rPr>
            </w:pPr>
            <w:r>
              <w:rPr>
                <w:lang w:eastAsia="en-US"/>
              </w:rPr>
              <w:t xml:space="preserve">10 </w:t>
            </w:r>
            <w:proofErr w:type="spellStart"/>
            <w:r>
              <w:rPr>
                <w:lang w:eastAsia="en-US"/>
              </w:rPr>
              <w:t>ms</w:t>
            </w:r>
            <w:proofErr w:type="spellEnd"/>
          </w:p>
        </w:tc>
        <w:tc>
          <w:tcPr>
            <w:tcW w:w="2315" w:type="dxa"/>
          </w:tcPr>
          <w:p w14:paraId="4F1634E2" w14:textId="77777777" w:rsidR="00600630" w:rsidRDefault="00600630" w:rsidP="009E5413">
            <w:pPr>
              <w:rPr>
                <w:lang w:eastAsia="en-US"/>
              </w:rPr>
            </w:pPr>
            <w:r>
              <w:rPr>
                <w:lang w:eastAsia="en-US"/>
              </w:rPr>
              <w:t xml:space="preserve">250 </w:t>
            </w:r>
            <w:proofErr w:type="spellStart"/>
            <w:r>
              <w:rPr>
                <w:lang w:eastAsia="en-US"/>
              </w:rPr>
              <w:t>ms</w:t>
            </w:r>
            <w:proofErr w:type="spellEnd"/>
          </w:p>
        </w:tc>
      </w:tr>
      <w:tr w:rsidR="00600630" w14:paraId="3C5D3A04" w14:textId="77777777" w:rsidTr="009E5413">
        <w:tc>
          <w:tcPr>
            <w:tcW w:w="2805" w:type="dxa"/>
          </w:tcPr>
          <w:p w14:paraId="36483A24" w14:textId="77777777" w:rsidR="00600630" w:rsidRDefault="00600630" w:rsidP="009E5413">
            <w:pPr>
              <w:rPr>
                <w:lang w:eastAsia="en-US"/>
              </w:rPr>
            </w:pPr>
            <w:r>
              <w:rPr>
                <w:lang w:eastAsia="en-US"/>
              </w:rPr>
              <w:t>Ventricular Refractory Period</w:t>
            </w:r>
          </w:p>
        </w:tc>
        <w:tc>
          <w:tcPr>
            <w:tcW w:w="3094" w:type="dxa"/>
          </w:tcPr>
          <w:p w14:paraId="0BEB5198" w14:textId="77777777" w:rsidR="00600630" w:rsidRDefault="00600630" w:rsidP="009E5413">
            <w:pPr>
              <w:rPr>
                <w:lang w:eastAsia="en-US"/>
              </w:rPr>
            </w:pPr>
            <w:r>
              <w:rPr>
                <w:lang w:eastAsia="en-US"/>
              </w:rPr>
              <w:t xml:space="preserve">150-500 </w:t>
            </w:r>
            <w:proofErr w:type="spellStart"/>
            <w:r>
              <w:rPr>
                <w:lang w:eastAsia="en-US"/>
              </w:rPr>
              <w:t>ms</w:t>
            </w:r>
            <w:proofErr w:type="spellEnd"/>
          </w:p>
        </w:tc>
        <w:tc>
          <w:tcPr>
            <w:tcW w:w="1136" w:type="dxa"/>
          </w:tcPr>
          <w:p w14:paraId="5DA5F7E1" w14:textId="77777777" w:rsidR="00600630" w:rsidRDefault="00600630" w:rsidP="009E5413">
            <w:pPr>
              <w:rPr>
                <w:lang w:eastAsia="en-US"/>
              </w:rPr>
            </w:pPr>
            <w:r>
              <w:rPr>
                <w:lang w:eastAsia="en-US"/>
              </w:rPr>
              <w:t xml:space="preserve">10 </w:t>
            </w:r>
            <w:proofErr w:type="spellStart"/>
            <w:r>
              <w:rPr>
                <w:lang w:eastAsia="en-US"/>
              </w:rPr>
              <w:t>ms</w:t>
            </w:r>
            <w:proofErr w:type="spellEnd"/>
          </w:p>
        </w:tc>
        <w:tc>
          <w:tcPr>
            <w:tcW w:w="2315" w:type="dxa"/>
          </w:tcPr>
          <w:p w14:paraId="43234D67" w14:textId="77777777" w:rsidR="00600630" w:rsidRDefault="00600630" w:rsidP="009E5413">
            <w:pPr>
              <w:rPr>
                <w:lang w:eastAsia="en-US"/>
              </w:rPr>
            </w:pPr>
            <w:r>
              <w:rPr>
                <w:lang w:eastAsia="en-US"/>
              </w:rPr>
              <w:t xml:space="preserve">320 </w:t>
            </w:r>
            <w:proofErr w:type="spellStart"/>
            <w:r>
              <w:rPr>
                <w:lang w:eastAsia="en-US"/>
              </w:rPr>
              <w:t>ms</w:t>
            </w:r>
            <w:proofErr w:type="spellEnd"/>
          </w:p>
        </w:tc>
      </w:tr>
      <w:tr w:rsidR="00600630" w14:paraId="6B4BC423" w14:textId="77777777" w:rsidTr="009E5413">
        <w:tc>
          <w:tcPr>
            <w:tcW w:w="2805" w:type="dxa"/>
          </w:tcPr>
          <w:p w14:paraId="5F877DDF" w14:textId="77777777" w:rsidR="00600630" w:rsidRDefault="00600630" w:rsidP="009E5413">
            <w:pPr>
              <w:rPr>
                <w:lang w:eastAsia="en-US"/>
              </w:rPr>
            </w:pPr>
            <w:r>
              <w:rPr>
                <w:lang w:eastAsia="en-US"/>
              </w:rPr>
              <w:t>Post-Ventricular Atrial Refractory Period</w:t>
            </w:r>
          </w:p>
        </w:tc>
        <w:tc>
          <w:tcPr>
            <w:tcW w:w="3094" w:type="dxa"/>
          </w:tcPr>
          <w:p w14:paraId="6BF4CCB8" w14:textId="77777777" w:rsidR="00600630" w:rsidRDefault="00600630" w:rsidP="009E5413">
            <w:pPr>
              <w:rPr>
                <w:lang w:eastAsia="en-US"/>
              </w:rPr>
            </w:pPr>
            <w:r>
              <w:rPr>
                <w:lang w:eastAsia="en-US"/>
              </w:rPr>
              <w:t xml:space="preserve">150-500 </w:t>
            </w:r>
            <w:proofErr w:type="spellStart"/>
            <w:r>
              <w:rPr>
                <w:lang w:eastAsia="en-US"/>
              </w:rPr>
              <w:t>ms</w:t>
            </w:r>
            <w:proofErr w:type="spellEnd"/>
          </w:p>
        </w:tc>
        <w:tc>
          <w:tcPr>
            <w:tcW w:w="1136" w:type="dxa"/>
          </w:tcPr>
          <w:p w14:paraId="295EA096" w14:textId="77777777" w:rsidR="00600630" w:rsidRDefault="00600630" w:rsidP="009E5413">
            <w:pPr>
              <w:rPr>
                <w:lang w:eastAsia="en-US"/>
              </w:rPr>
            </w:pPr>
            <w:r>
              <w:rPr>
                <w:lang w:eastAsia="en-US"/>
              </w:rPr>
              <w:t xml:space="preserve">10 </w:t>
            </w:r>
            <w:proofErr w:type="spellStart"/>
            <w:r>
              <w:rPr>
                <w:lang w:eastAsia="en-US"/>
              </w:rPr>
              <w:t>ms</w:t>
            </w:r>
            <w:proofErr w:type="spellEnd"/>
          </w:p>
        </w:tc>
        <w:tc>
          <w:tcPr>
            <w:tcW w:w="2315" w:type="dxa"/>
          </w:tcPr>
          <w:p w14:paraId="2E436A24" w14:textId="77777777" w:rsidR="00600630" w:rsidRDefault="00600630" w:rsidP="009E5413">
            <w:pPr>
              <w:rPr>
                <w:lang w:eastAsia="en-US"/>
              </w:rPr>
            </w:pPr>
            <w:r>
              <w:rPr>
                <w:lang w:eastAsia="en-US"/>
              </w:rPr>
              <w:t xml:space="preserve">320 </w:t>
            </w:r>
            <w:proofErr w:type="spellStart"/>
            <w:r>
              <w:rPr>
                <w:lang w:eastAsia="en-US"/>
              </w:rPr>
              <w:t>ms</w:t>
            </w:r>
            <w:proofErr w:type="spellEnd"/>
          </w:p>
        </w:tc>
      </w:tr>
      <w:tr w:rsidR="00600630" w14:paraId="4B5DAFBE" w14:textId="77777777" w:rsidTr="009E5413">
        <w:tc>
          <w:tcPr>
            <w:tcW w:w="2805" w:type="dxa"/>
          </w:tcPr>
          <w:p w14:paraId="54B0637B" w14:textId="77777777" w:rsidR="00600630" w:rsidRDefault="00600630" w:rsidP="009E5413">
            <w:pPr>
              <w:rPr>
                <w:lang w:eastAsia="en-US"/>
              </w:rPr>
            </w:pPr>
            <w:r>
              <w:rPr>
                <w:lang w:eastAsia="en-US"/>
              </w:rPr>
              <w:t>Hysteresis rate limit</w:t>
            </w:r>
          </w:p>
        </w:tc>
        <w:tc>
          <w:tcPr>
            <w:tcW w:w="3094" w:type="dxa"/>
          </w:tcPr>
          <w:p w14:paraId="0DE54DC3" w14:textId="77777777" w:rsidR="00600630" w:rsidRDefault="00600630" w:rsidP="009E5413">
            <w:pPr>
              <w:rPr>
                <w:lang w:eastAsia="en-US"/>
              </w:rPr>
            </w:pPr>
            <w:r>
              <w:rPr>
                <w:lang w:eastAsia="en-US"/>
              </w:rPr>
              <w:t>Off or same as lower rate limit</w:t>
            </w:r>
          </w:p>
        </w:tc>
        <w:tc>
          <w:tcPr>
            <w:tcW w:w="1136" w:type="dxa"/>
          </w:tcPr>
          <w:p w14:paraId="30E4F0C8" w14:textId="77777777" w:rsidR="00600630" w:rsidRDefault="00600630" w:rsidP="009E5413">
            <w:pPr>
              <w:rPr>
                <w:lang w:eastAsia="en-US"/>
              </w:rPr>
            </w:pPr>
            <w:r>
              <w:rPr>
                <w:lang w:eastAsia="en-US"/>
              </w:rPr>
              <w:t>-</w:t>
            </w:r>
          </w:p>
        </w:tc>
        <w:tc>
          <w:tcPr>
            <w:tcW w:w="2315" w:type="dxa"/>
          </w:tcPr>
          <w:p w14:paraId="59F5F24F" w14:textId="77777777" w:rsidR="00600630" w:rsidRDefault="00600630" w:rsidP="009E5413">
            <w:pPr>
              <w:rPr>
                <w:lang w:eastAsia="en-US"/>
              </w:rPr>
            </w:pPr>
            <w:r>
              <w:rPr>
                <w:lang w:eastAsia="en-US"/>
              </w:rPr>
              <w:t>Off</w:t>
            </w:r>
          </w:p>
        </w:tc>
      </w:tr>
    </w:tbl>
    <w:p w14:paraId="19CFDD03" w14:textId="77777777" w:rsidR="00FC49CC" w:rsidRDefault="00FC49CC" w:rsidP="00FC49CC">
      <w:pPr>
        <w:pStyle w:val="ListParagraph"/>
      </w:pPr>
    </w:p>
    <w:p w14:paraId="462893D6" w14:textId="35597EC5" w:rsidR="00FC2148" w:rsidRDefault="00FC2148" w:rsidP="1FB1DC9A">
      <w:pPr>
        <w:pStyle w:val="ListParagraph"/>
        <w:numPr>
          <w:ilvl w:val="0"/>
          <w:numId w:val="3"/>
        </w:numPr>
      </w:pPr>
      <w:r>
        <w:t xml:space="preserve">The </w:t>
      </w:r>
      <w:r>
        <w:t>user interface should clearly indicate when the device and DCM are communicating.</w:t>
      </w:r>
    </w:p>
    <w:p w14:paraId="7B8F07D1" w14:textId="4F02A2F6" w:rsidR="788F64E1" w:rsidRDefault="788F64E1" w:rsidP="1FB1DC9A">
      <w:pPr>
        <w:pStyle w:val="ListParagraph"/>
        <w:numPr>
          <w:ilvl w:val="0"/>
          <w:numId w:val="3"/>
        </w:numPr>
      </w:pPr>
      <w:r>
        <w:t>The user interface should indicate when a device is connected that has not previously been connected.</w:t>
      </w:r>
    </w:p>
    <w:p w14:paraId="5425DF2D" w14:textId="2CABC648" w:rsidR="00A36AE2" w:rsidRPr="00054D26" w:rsidRDefault="69B6EA10" w:rsidP="00E41710">
      <w:pPr>
        <w:pStyle w:val="ListParagraph"/>
        <w:numPr>
          <w:ilvl w:val="0"/>
          <w:numId w:val="3"/>
        </w:numPr>
        <w:rPr>
          <w:ins w:id="0" w:author="Microsoft Word" w:date="2023-09-29T10:24:00Z"/>
        </w:rPr>
      </w:pPr>
      <w:r>
        <w:t xml:space="preserve">The DCM must include interface to present </w:t>
      </w:r>
      <w:r w:rsidR="0E885A44">
        <w:t>all</w:t>
      </w:r>
      <w:r w:rsidR="195666BA">
        <w:t xml:space="preserve"> the pacing modes.</w:t>
      </w:r>
    </w:p>
    <w:p w14:paraId="3B9A5BC2" w14:textId="6C022421" w:rsidR="00654C38" w:rsidRDefault="00A255A7" w:rsidP="001E5149">
      <w:pPr>
        <w:pStyle w:val="Heading2"/>
        <w:numPr>
          <w:ilvl w:val="1"/>
          <w:numId w:val="7"/>
        </w:numPr>
      </w:pPr>
      <w:r>
        <w:t>Design Decisions</w:t>
      </w:r>
    </w:p>
    <w:p w14:paraId="218557E3" w14:textId="693900B4" w:rsidR="00C45011" w:rsidRPr="00C45011" w:rsidRDefault="00B14BC5" w:rsidP="00C45011">
      <w:pPr>
        <w:rPr>
          <w:lang w:eastAsia="en-US"/>
        </w:rPr>
      </w:pPr>
      <w:r>
        <w:rPr>
          <w:lang w:eastAsia="en-US"/>
        </w:rPr>
        <w:t xml:space="preserve">The set of allowed values for </w:t>
      </w:r>
      <w:r w:rsidR="00F41ECF">
        <w:rPr>
          <w:lang w:eastAsia="en-US"/>
        </w:rPr>
        <w:t xml:space="preserve">both pulse widths and amplitudes </w:t>
      </w:r>
      <w:r w:rsidR="00054D26">
        <w:rPr>
          <w:lang w:eastAsia="en-US"/>
        </w:rPr>
        <w:t>was</w:t>
      </w:r>
      <w:r w:rsidR="00F41ECF">
        <w:rPr>
          <w:lang w:eastAsia="en-US"/>
        </w:rPr>
        <w:t xml:space="preserve"> reduced </w:t>
      </w:r>
      <w:r w:rsidR="000347BD">
        <w:rPr>
          <w:lang w:eastAsia="en-US"/>
        </w:rPr>
        <w:t>to ensure reliable pacing</w:t>
      </w:r>
      <w:r w:rsidR="00276B3C">
        <w:rPr>
          <w:lang w:eastAsia="en-US"/>
        </w:rPr>
        <w:t xml:space="preserve">. </w:t>
      </w:r>
      <w:r w:rsidR="00A605E1">
        <w:rPr>
          <w:lang w:eastAsia="en-US"/>
        </w:rPr>
        <w:t>Voltages belo</w:t>
      </w:r>
      <w:r w:rsidR="003873ED">
        <w:rPr>
          <w:lang w:eastAsia="en-US"/>
        </w:rPr>
        <w:t xml:space="preserve">w 2.5V </w:t>
      </w:r>
      <w:r w:rsidR="002C76F6">
        <w:rPr>
          <w:lang w:eastAsia="en-US"/>
        </w:rPr>
        <w:t>may</w:t>
      </w:r>
      <w:r w:rsidR="00C63012">
        <w:rPr>
          <w:lang w:eastAsia="en-US"/>
        </w:rPr>
        <w:t xml:space="preserve"> not be sufficient to induce a pace </w:t>
      </w:r>
      <w:r w:rsidR="000E4455">
        <w:rPr>
          <w:lang w:eastAsia="en-US"/>
        </w:rPr>
        <w:t xml:space="preserve">when </w:t>
      </w:r>
      <w:r w:rsidR="00830300">
        <w:rPr>
          <w:lang w:eastAsia="en-US"/>
        </w:rPr>
        <w:t xml:space="preserve">the pulse is shorter than 0.3 </w:t>
      </w:r>
      <w:proofErr w:type="spellStart"/>
      <w:r w:rsidR="00830300">
        <w:rPr>
          <w:lang w:eastAsia="en-US"/>
        </w:rPr>
        <w:t>ms.</w:t>
      </w:r>
      <w:proofErr w:type="spellEnd"/>
      <w:r w:rsidR="00830300">
        <w:rPr>
          <w:lang w:eastAsia="en-US"/>
        </w:rPr>
        <w:t xml:space="preserve"> When voltage and pulse width are greater than 2.5 V and 0.3 </w:t>
      </w:r>
      <w:proofErr w:type="spellStart"/>
      <w:r w:rsidR="00830300">
        <w:rPr>
          <w:lang w:eastAsia="en-US"/>
        </w:rPr>
        <w:t>ms</w:t>
      </w:r>
      <w:proofErr w:type="spellEnd"/>
      <w:r w:rsidR="00054D26">
        <w:rPr>
          <w:lang w:eastAsia="en-US"/>
        </w:rPr>
        <w:t xml:space="preserve"> respectively</w:t>
      </w:r>
      <w:r w:rsidR="00830300">
        <w:rPr>
          <w:lang w:eastAsia="en-US"/>
        </w:rPr>
        <w:t xml:space="preserve"> then </w:t>
      </w:r>
      <w:r w:rsidR="00423565">
        <w:rPr>
          <w:lang w:eastAsia="en-US"/>
        </w:rPr>
        <w:t xml:space="preserve">reliable pacing is ensured. This was determined </w:t>
      </w:r>
      <w:r w:rsidR="002047C7">
        <w:rPr>
          <w:lang w:eastAsia="en-US"/>
        </w:rPr>
        <w:t xml:space="preserve">from the strength </w:t>
      </w:r>
      <w:r w:rsidR="009A0373">
        <w:rPr>
          <w:lang w:eastAsia="en-US"/>
        </w:rPr>
        <w:t xml:space="preserve">duration curve in section 3.4 of the </w:t>
      </w:r>
      <w:proofErr w:type="spellStart"/>
      <w:r w:rsidR="009A0373">
        <w:rPr>
          <w:lang w:eastAsia="en-US"/>
        </w:rPr>
        <w:t>pacemaker_shield_explained</w:t>
      </w:r>
      <w:proofErr w:type="spellEnd"/>
      <w:r w:rsidR="009A0373">
        <w:rPr>
          <w:lang w:eastAsia="en-US"/>
        </w:rPr>
        <w:t xml:space="preserve"> document.</w:t>
      </w:r>
    </w:p>
    <w:p w14:paraId="5BDC212C" w14:textId="5D2CA65E" w:rsidR="00F058BC" w:rsidRDefault="00B116E1" w:rsidP="00F41D33">
      <w:pPr>
        <w:rPr>
          <w:lang w:eastAsia="en-US"/>
        </w:rPr>
      </w:pPr>
      <w:r>
        <w:rPr>
          <w:lang w:eastAsia="en-US"/>
        </w:rPr>
        <w:lastRenderedPageBreak/>
        <w:t xml:space="preserve">We decided to use the </w:t>
      </w:r>
      <w:proofErr w:type="spellStart"/>
      <w:r>
        <w:rPr>
          <w:lang w:eastAsia="en-US"/>
        </w:rPr>
        <w:t>tkinter</w:t>
      </w:r>
      <w:proofErr w:type="spellEnd"/>
      <w:r>
        <w:rPr>
          <w:lang w:eastAsia="en-US"/>
        </w:rPr>
        <w:t xml:space="preserve"> </w:t>
      </w:r>
      <w:r w:rsidR="008B423A">
        <w:rPr>
          <w:lang w:eastAsia="en-US"/>
        </w:rPr>
        <w:t xml:space="preserve">library to implement our </w:t>
      </w:r>
      <w:r w:rsidR="00F85AF2">
        <w:rPr>
          <w:lang w:eastAsia="en-US"/>
        </w:rPr>
        <w:t>GUI because it is well documented</w:t>
      </w:r>
      <w:r w:rsidR="00000441">
        <w:rPr>
          <w:lang w:eastAsia="en-US"/>
        </w:rPr>
        <w:t xml:space="preserve">, </w:t>
      </w:r>
      <w:r w:rsidR="004548F0">
        <w:rPr>
          <w:lang w:eastAsia="en-US"/>
        </w:rPr>
        <w:t>we had some experience using it,</w:t>
      </w:r>
      <w:r w:rsidR="00F85AF2">
        <w:rPr>
          <w:lang w:eastAsia="en-US"/>
        </w:rPr>
        <w:t xml:space="preserve"> and</w:t>
      </w:r>
      <w:r w:rsidR="004548F0">
        <w:rPr>
          <w:lang w:eastAsia="en-US"/>
        </w:rPr>
        <w:t xml:space="preserve"> it</w:t>
      </w:r>
      <w:r w:rsidR="00F85AF2">
        <w:rPr>
          <w:lang w:eastAsia="en-US"/>
        </w:rPr>
        <w:t xml:space="preserve"> </w:t>
      </w:r>
      <w:r w:rsidR="00EB49B9">
        <w:rPr>
          <w:lang w:eastAsia="en-US"/>
        </w:rPr>
        <w:t>was recommended</w:t>
      </w:r>
      <w:r w:rsidR="00000441">
        <w:rPr>
          <w:lang w:eastAsia="en-US"/>
        </w:rPr>
        <w:t>.</w:t>
      </w:r>
    </w:p>
    <w:p w14:paraId="111BD5A4" w14:textId="0F1AB776" w:rsidR="00F058BC" w:rsidRDefault="00AE43A1" w:rsidP="00F41D33">
      <w:pPr>
        <w:rPr>
          <w:lang w:eastAsia="en-US"/>
        </w:rPr>
      </w:pPr>
      <w:r>
        <w:rPr>
          <w:lang w:eastAsia="en-US"/>
        </w:rPr>
        <w:t xml:space="preserve">We laid out </w:t>
      </w:r>
      <w:r w:rsidR="00DE30A2">
        <w:rPr>
          <w:lang w:eastAsia="en-US"/>
        </w:rPr>
        <w:t xml:space="preserve">our user interface </w:t>
      </w:r>
      <w:r w:rsidR="00073A78">
        <w:rPr>
          <w:lang w:eastAsia="en-US"/>
        </w:rPr>
        <w:t>in</w:t>
      </w:r>
      <w:r w:rsidR="00032B5E">
        <w:rPr>
          <w:lang w:eastAsia="en-US"/>
        </w:rPr>
        <w:t xml:space="preserve">to welcome, login, register, and dashboard pages </w:t>
      </w:r>
      <w:r w:rsidR="00E91972">
        <w:rPr>
          <w:lang w:eastAsia="en-US"/>
        </w:rPr>
        <w:t xml:space="preserve">because it was the simplest layout that </w:t>
      </w:r>
      <w:r w:rsidR="003C601F">
        <w:rPr>
          <w:lang w:eastAsia="en-US"/>
        </w:rPr>
        <w:t>aligned wit</w:t>
      </w:r>
      <w:r w:rsidR="00FB1DE4">
        <w:rPr>
          <w:lang w:eastAsia="en-US"/>
        </w:rPr>
        <w:t xml:space="preserve">h </w:t>
      </w:r>
      <w:r w:rsidR="00693CD5">
        <w:rPr>
          <w:lang w:eastAsia="en-US"/>
        </w:rPr>
        <w:t>the third requirement</w:t>
      </w:r>
      <w:r w:rsidR="003C601F">
        <w:rPr>
          <w:lang w:eastAsia="en-US"/>
        </w:rPr>
        <w:t xml:space="preserve">. </w:t>
      </w:r>
    </w:p>
    <w:p w14:paraId="1222EE97" w14:textId="477CEE8E" w:rsidR="001F577D" w:rsidRDefault="001C2572" w:rsidP="00F41D33">
      <w:pPr>
        <w:rPr>
          <w:lang w:eastAsia="en-US"/>
        </w:rPr>
      </w:pPr>
      <w:r>
        <w:rPr>
          <w:lang w:eastAsia="en-US"/>
        </w:rPr>
        <w:t xml:space="preserve">We postponed </w:t>
      </w:r>
      <w:r w:rsidR="00C553EF">
        <w:rPr>
          <w:lang w:eastAsia="en-US"/>
        </w:rPr>
        <w:t>implementing a date structure in our modules because</w:t>
      </w:r>
      <w:r w:rsidR="000C6298">
        <w:rPr>
          <w:lang w:eastAsia="en-US"/>
        </w:rPr>
        <w:t xml:space="preserve"> we did not </w:t>
      </w:r>
      <w:r w:rsidR="006940B6">
        <w:rPr>
          <w:lang w:eastAsia="en-US"/>
        </w:rPr>
        <w:t>use any date information</w:t>
      </w:r>
      <w:r w:rsidR="006E2226">
        <w:rPr>
          <w:lang w:eastAsia="en-US"/>
        </w:rPr>
        <w:t xml:space="preserve"> </w:t>
      </w:r>
      <w:r w:rsidR="004A76CD">
        <w:rPr>
          <w:lang w:eastAsia="en-US"/>
        </w:rPr>
        <w:t>up to this point</w:t>
      </w:r>
      <w:r w:rsidR="00B4343C">
        <w:rPr>
          <w:lang w:eastAsia="en-US"/>
        </w:rPr>
        <w:t xml:space="preserve"> and implementing it </w:t>
      </w:r>
      <w:r w:rsidR="00037BBC">
        <w:rPr>
          <w:lang w:eastAsia="en-US"/>
        </w:rPr>
        <w:t xml:space="preserve">without sufficient information </w:t>
      </w:r>
      <w:r w:rsidR="002618FD">
        <w:rPr>
          <w:lang w:eastAsia="en-US"/>
        </w:rPr>
        <w:t>could lead to future complications.</w:t>
      </w:r>
    </w:p>
    <w:p w14:paraId="5074FE47" w14:textId="58C6CA31" w:rsidR="0080567D" w:rsidRPr="00F41D33" w:rsidRDefault="00D052A9" w:rsidP="00F41D33">
      <w:pPr>
        <w:rPr>
          <w:lang w:eastAsia="en-US"/>
        </w:rPr>
      </w:pPr>
      <w:r>
        <w:rPr>
          <w:lang w:eastAsia="en-US"/>
        </w:rPr>
        <w:t>We s</w:t>
      </w:r>
      <w:r w:rsidR="00082158">
        <w:rPr>
          <w:lang w:eastAsia="en-US"/>
        </w:rPr>
        <w:t xml:space="preserve">tructured our </w:t>
      </w:r>
      <w:r w:rsidR="00AB3C26">
        <w:rPr>
          <w:lang w:eastAsia="en-US"/>
        </w:rPr>
        <w:t xml:space="preserve">design into the </w:t>
      </w:r>
      <w:r w:rsidR="00E15688">
        <w:rPr>
          <w:lang w:eastAsia="en-US"/>
        </w:rPr>
        <w:t>following</w:t>
      </w:r>
      <w:r w:rsidR="004507EE">
        <w:rPr>
          <w:lang w:eastAsia="en-US"/>
        </w:rPr>
        <w:t xml:space="preserve"> conceptually</w:t>
      </w:r>
      <w:r w:rsidR="00E15688">
        <w:rPr>
          <w:lang w:eastAsia="en-US"/>
        </w:rPr>
        <w:t xml:space="preserve"> </w:t>
      </w:r>
      <w:r w:rsidR="004507EE">
        <w:rPr>
          <w:lang w:eastAsia="en-US"/>
        </w:rPr>
        <w:t xml:space="preserve">related </w:t>
      </w:r>
      <w:r w:rsidR="00E15688">
        <w:rPr>
          <w:lang w:eastAsia="en-US"/>
        </w:rPr>
        <w:t>modules</w:t>
      </w:r>
      <w:r w:rsidR="00082158">
        <w:rPr>
          <w:lang w:eastAsia="en-US"/>
        </w:rPr>
        <w:t>:</w:t>
      </w:r>
    </w:p>
    <w:p w14:paraId="70DD42DB" w14:textId="4F664AA5" w:rsidR="006E30D3" w:rsidRPr="00B60B14" w:rsidRDefault="00E15688" w:rsidP="00B60B14">
      <w:pPr>
        <w:pStyle w:val="Heading2"/>
      </w:pPr>
      <w:r w:rsidRPr="00E15688">
        <w:drawing>
          <wp:inline distT="0" distB="0" distL="0" distR="0" wp14:anchorId="224A86CB" wp14:editId="444FD464">
            <wp:extent cx="6159260" cy="2266950"/>
            <wp:effectExtent l="0" t="0" r="0" b="0"/>
            <wp:docPr id="439492441" name="Picture 43949244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492441" name="Picture 1" descr="A diagram of a computer&#10;&#10;Description automatically generated"/>
                    <pic:cNvPicPr/>
                  </pic:nvPicPr>
                  <pic:blipFill>
                    <a:blip r:embed="rId8"/>
                    <a:stretch>
                      <a:fillRect/>
                    </a:stretch>
                  </pic:blipFill>
                  <pic:spPr>
                    <a:xfrm>
                      <a:off x="0" y="0"/>
                      <a:ext cx="6163137" cy="2268377"/>
                    </a:xfrm>
                    <a:prstGeom prst="rect">
                      <a:avLst/>
                    </a:prstGeom>
                  </pic:spPr>
                </pic:pic>
              </a:graphicData>
            </a:graphic>
          </wp:inline>
        </w:drawing>
      </w:r>
    </w:p>
    <w:p w14:paraId="3D38C296" w14:textId="782F9E29" w:rsidR="006E30D3" w:rsidRDefault="006E30D3" w:rsidP="00465BBA"/>
    <w:p w14:paraId="59BF1924" w14:textId="77777777" w:rsidR="006136FD" w:rsidRDefault="006136FD" w:rsidP="00465BBA">
      <w:pPr>
        <w:rPr>
          <w:rFonts w:eastAsia="DengXian"/>
          <w:lang w:eastAsia="zh-CN"/>
        </w:rPr>
      </w:pPr>
    </w:p>
    <w:p w14:paraId="5D61038E" w14:textId="77777777" w:rsidR="006136FD" w:rsidRDefault="006136FD" w:rsidP="00465BBA">
      <w:pPr>
        <w:rPr>
          <w:rFonts w:eastAsia="DengXian"/>
          <w:lang w:eastAsia="zh-CN"/>
        </w:rPr>
      </w:pPr>
    </w:p>
    <w:p w14:paraId="34FF3CF1" w14:textId="77777777" w:rsidR="006136FD" w:rsidRDefault="006136FD" w:rsidP="00465BBA">
      <w:pPr>
        <w:rPr>
          <w:rFonts w:eastAsia="DengXian"/>
          <w:lang w:eastAsia="zh-CN"/>
        </w:rPr>
      </w:pPr>
    </w:p>
    <w:p w14:paraId="10922162" w14:textId="77777777" w:rsidR="006136FD" w:rsidRDefault="006136FD" w:rsidP="00465BBA">
      <w:pPr>
        <w:rPr>
          <w:rFonts w:eastAsia="DengXian"/>
          <w:lang w:eastAsia="zh-CN"/>
        </w:rPr>
      </w:pPr>
    </w:p>
    <w:p w14:paraId="08B0F23C" w14:textId="77777777" w:rsidR="006136FD" w:rsidRDefault="006136FD" w:rsidP="00465BBA">
      <w:pPr>
        <w:rPr>
          <w:rFonts w:eastAsia="DengXian"/>
          <w:lang w:eastAsia="zh-CN"/>
        </w:rPr>
      </w:pPr>
    </w:p>
    <w:p w14:paraId="2E3299F7" w14:textId="77777777" w:rsidR="006136FD" w:rsidRDefault="006136FD" w:rsidP="00465BBA">
      <w:pPr>
        <w:rPr>
          <w:rFonts w:eastAsia="DengXian"/>
          <w:lang w:eastAsia="zh-CN"/>
        </w:rPr>
      </w:pPr>
    </w:p>
    <w:p w14:paraId="08BC9989" w14:textId="1A82637C" w:rsidR="006136FD" w:rsidRDefault="006136FD" w:rsidP="3BFA2A35">
      <w:pPr>
        <w:pStyle w:val="Heading1"/>
      </w:pPr>
    </w:p>
    <w:p w14:paraId="606BA218" w14:textId="5D47A685" w:rsidR="004507EE" w:rsidRDefault="004507EE">
      <w:pPr>
        <w:rPr>
          <w:rFonts w:asciiTheme="majorHAnsi" w:eastAsiaTheme="majorEastAsia" w:hAnsiTheme="majorHAnsi" w:cstheme="majorBidi"/>
          <w:color w:val="2F5496" w:themeColor="accent1" w:themeShade="BF"/>
          <w:sz w:val="32"/>
          <w:szCs w:val="32"/>
          <w:lang w:eastAsia="en-US"/>
        </w:rPr>
      </w:pPr>
      <w:r>
        <w:br w:type="page"/>
      </w:r>
    </w:p>
    <w:p w14:paraId="5006E0B7" w14:textId="6D2165C0" w:rsidR="001E5149" w:rsidRDefault="001E5149" w:rsidP="001E5149">
      <w:pPr>
        <w:pStyle w:val="Heading1"/>
        <w:rPr>
          <w:rFonts w:eastAsia="DengXian"/>
          <w:lang w:eastAsia="zh-CN"/>
        </w:rPr>
      </w:pPr>
      <w:r>
        <w:lastRenderedPageBreak/>
        <w:t>Part 2: Future flexibility and modules</w:t>
      </w:r>
    </w:p>
    <w:p w14:paraId="75B58C47" w14:textId="4B3DA954" w:rsidR="00B02CEF" w:rsidRPr="00B02CEF" w:rsidRDefault="00B02CEF" w:rsidP="00B02CEF">
      <w:pPr>
        <w:rPr>
          <w:lang w:eastAsia="en-US"/>
        </w:rPr>
      </w:pPr>
    </w:p>
    <w:p w14:paraId="32E7AECA" w14:textId="77777777" w:rsidR="001E5149" w:rsidRDefault="001E5149" w:rsidP="001E5149">
      <w:pPr>
        <w:pStyle w:val="Heading2"/>
      </w:pPr>
      <w:r>
        <w:t xml:space="preserve">2.1 Requirements likely to </w:t>
      </w:r>
      <w:proofErr w:type="gramStart"/>
      <w:r>
        <w:t>change</w:t>
      </w:r>
      <w:proofErr w:type="gramEnd"/>
    </w:p>
    <w:p w14:paraId="7D293AD8" w14:textId="07028961" w:rsidR="001E5149" w:rsidRDefault="001E5149" w:rsidP="001E5149">
      <w:r>
        <w:t xml:space="preserve">In the future, more modes will need to be added and </w:t>
      </w:r>
      <w:r w:rsidR="005066AB">
        <w:t xml:space="preserve">the DCM will interface with the Simulink model </w:t>
      </w:r>
      <w:r w:rsidR="009A2C06">
        <w:t>using serial communication.</w:t>
      </w:r>
      <w:r w:rsidR="00B24288">
        <w:t xml:space="preserve"> Electrocardiogram data may also need to be</w:t>
      </w:r>
      <w:r w:rsidR="001242C4">
        <w:t xml:space="preserve"> collected,</w:t>
      </w:r>
      <w:r w:rsidR="00B24288">
        <w:t xml:space="preserve"> stored</w:t>
      </w:r>
      <w:r w:rsidR="001242C4">
        <w:t>,</w:t>
      </w:r>
      <w:r w:rsidR="00B24288">
        <w:t xml:space="preserve"> and displayed.</w:t>
      </w:r>
      <w:r w:rsidR="008A73E3">
        <w:t xml:space="preserve"> When serial communication is </w:t>
      </w:r>
      <w:r w:rsidR="004F5C20">
        <w:t>implemented</w:t>
      </w:r>
      <w:r w:rsidR="00E860DE">
        <w:t>,</w:t>
      </w:r>
      <w:r w:rsidR="004F5C20">
        <w:t xml:space="preserve"> we will need to </w:t>
      </w:r>
      <w:r w:rsidR="00256106">
        <w:t xml:space="preserve">show </w:t>
      </w:r>
      <w:r w:rsidR="00CB1228">
        <w:t>the status of the connection</w:t>
      </w:r>
      <w:r w:rsidR="00E860DE">
        <w:t>.</w:t>
      </w:r>
    </w:p>
    <w:p w14:paraId="31C36AE7" w14:textId="77777777" w:rsidR="001E5149" w:rsidRDefault="001E5149" w:rsidP="001E5149">
      <w:pPr>
        <w:pStyle w:val="Heading2"/>
      </w:pPr>
      <w:r>
        <w:t xml:space="preserve">2.2 Design decisions likely to </w:t>
      </w:r>
      <w:proofErr w:type="gramStart"/>
      <w:r>
        <w:t>change</w:t>
      </w:r>
      <w:proofErr w:type="gramEnd"/>
    </w:p>
    <w:p w14:paraId="30E8F244" w14:textId="5ECD71B6" w:rsidR="001E5149" w:rsidRDefault="008B68D2" w:rsidP="001E5149">
      <w:r>
        <w:t>Our decision to delay implementation of a date</w:t>
      </w:r>
      <w:r w:rsidR="009D0645">
        <w:t xml:space="preserve"> structure will change when we begin </w:t>
      </w:r>
      <w:r w:rsidR="008A1324">
        <w:t>working with electrocardiogram data</w:t>
      </w:r>
      <w:r w:rsidR="004E3C90">
        <w:t xml:space="preserve"> and it is required.</w:t>
      </w:r>
    </w:p>
    <w:p w14:paraId="3B7EE30F" w14:textId="70D6699E" w:rsidR="00D374E5" w:rsidRDefault="001D2BED" w:rsidP="001E5149">
      <w:r>
        <w:t xml:space="preserve">We </w:t>
      </w:r>
      <w:r w:rsidR="00E860DE">
        <w:t xml:space="preserve">will likely </w:t>
      </w:r>
      <w:r>
        <w:t xml:space="preserve">need to add more pages </w:t>
      </w:r>
      <w:r w:rsidR="0061048F">
        <w:t>when</w:t>
      </w:r>
      <w:r w:rsidR="00407D4E">
        <w:t xml:space="preserve"> more features are added so that the dashboard do</w:t>
      </w:r>
      <w:r w:rsidR="009E2F11">
        <w:t>es not become overcrowded a</w:t>
      </w:r>
      <w:r w:rsidR="00E24F44">
        <w:t>nd unclear.</w:t>
      </w:r>
    </w:p>
    <w:p w14:paraId="27385EB9" w14:textId="388FDA5A" w:rsidR="00E24F44" w:rsidRDefault="00CC5869" w:rsidP="001E5149">
      <w:r>
        <w:t>The</w:t>
      </w:r>
      <w:r w:rsidR="00E860DE">
        <w:t xml:space="preserve"> storage of electrocardiogram data may require data for each user to be stored in a folder instead of a single text file.</w:t>
      </w:r>
    </w:p>
    <w:p w14:paraId="73A2E614" w14:textId="77777777" w:rsidR="001E5149" w:rsidRDefault="001E5149" w:rsidP="00F41D33">
      <w:pPr>
        <w:pStyle w:val="Heading1"/>
        <w:rPr>
          <w:b/>
          <w:u w:val="single"/>
        </w:rPr>
      </w:pPr>
      <w:r w:rsidRPr="1044073E">
        <w:rPr>
          <w:b/>
          <w:u w:val="single"/>
        </w:rPr>
        <w:t>2.3 MIS and MID</w:t>
      </w:r>
    </w:p>
    <w:p w14:paraId="5D839A12" w14:textId="43F0E444" w:rsidR="004A2BE9" w:rsidRDefault="004A2BE9" w:rsidP="004A2BE9">
      <w:pPr>
        <w:pStyle w:val="Heading2"/>
      </w:pPr>
      <w:r>
        <w:t xml:space="preserve">2.3.1 Module </w:t>
      </w:r>
      <w:r w:rsidR="008B19E0">
        <w:t>Interface</w:t>
      </w:r>
      <w:r>
        <w:t xml:space="preserve"> Specification</w:t>
      </w:r>
    </w:p>
    <w:p w14:paraId="234666DC" w14:textId="2004A8F2" w:rsidR="00253C51" w:rsidRPr="00253C51" w:rsidRDefault="00253C51" w:rsidP="00253C51">
      <w:pPr>
        <w:pStyle w:val="Heading2"/>
      </w:pPr>
      <w:r>
        <w:t>2.3.1.1 DCM Module</w:t>
      </w:r>
      <w:r w:rsidR="00EE403B">
        <w:t xml:space="preserve"> </w:t>
      </w:r>
      <w:r w:rsidR="008B19E0">
        <w:t>Interface</w:t>
      </w:r>
      <w:r w:rsidR="00EE403B">
        <w:t xml:space="preserve"> Specification</w:t>
      </w:r>
    </w:p>
    <w:p w14:paraId="70B6911C" w14:textId="6DA4C729" w:rsidR="006B28F8" w:rsidRDefault="006B28F8" w:rsidP="006B28F8">
      <w:pPr>
        <w:rPr>
          <w:lang w:eastAsia="en-US"/>
        </w:rPr>
      </w:pPr>
      <w:r>
        <w:rPr>
          <w:lang w:eastAsia="en-US"/>
        </w:rPr>
        <w:t xml:space="preserve">The DCM must provide a user interface </w:t>
      </w:r>
      <w:r w:rsidR="00F01C87">
        <w:rPr>
          <w:lang w:eastAsia="en-US"/>
        </w:rPr>
        <w:t xml:space="preserve">that presents and allows the modification of pacemaker </w:t>
      </w:r>
      <w:r w:rsidR="003C7412">
        <w:rPr>
          <w:lang w:eastAsia="en-US"/>
        </w:rPr>
        <w:t>parameters</w:t>
      </w:r>
      <w:r w:rsidR="00F01C87">
        <w:rPr>
          <w:lang w:eastAsia="en-US"/>
        </w:rPr>
        <w:t xml:space="preserve"> according to requirements </w:t>
      </w:r>
      <w:r w:rsidR="009B6EDC">
        <w:rPr>
          <w:lang w:eastAsia="en-US"/>
        </w:rPr>
        <w:t xml:space="preserve">listed in 1.1. </w:t>
      </w:r>
      <w:r w:rsidR="007177D1">
        <w:rPr>
          <w:lang w:eastAsia="en-US"/>
        </w:rPr>
        <w:t xml:space="preserve">The </w:t>
      </w:r>
      <w:r w:rsidR="00ED63FB">
        <w:rPr>
          <w:lang w:eastAsia="en-US"/>
        </w:rPr>
        <w:t>DCM’s input and output</w:t>
      </w:r>
      <w:r w:rsidR="007177D1">
        <w:rPr>
          <w:lang w:eastAsia="en-US"/>
        </w:rPr>
        <w:t xml:space="preserve"> will </w:t>
      </w:r>
      <w:r w:rsidR="00AE5AFB">
        <w:rPr>
          <w:lang w:eastAsia="en-US"/>
        </w:rPr>
        <w:t>be entirely graphical</w:t>
      </w:r>
      <w:r w:rsidR="0054671A">
        <w:rPr>
          <w:lang w:eastAsia="en-US"/>
        </w:rPr>
        <w:t xml:space="preserve">. This interface will be handled by </w:t>
      </w:r>
      <w:r w:rsidR="00ED63FB">
        <w:rPr>
          <w:lang w:eastAsia="en-US"/>
        </w:rPr>
        <w:t xml:space="preserve">the </w:t>
      </w:r>
      <w:r w:rsidR="0054671A">
        <w:rPr>
          <w:lang w:eastAsia="en-US"/>
        </w:rPr>
        <w:t>GUI</w:t>
      </w:r>
      <w:r w:rsidR="00ED63FB">
        <w:rPr>
          <w:lang w:eastAsia="en-US"/>
        </w:rPr>
        <w:t xml:space="preserve"> module</w:t>
      </w:r>
      <w:r w:rsidR="0054671A">
        <w:rPr>
          <w:lang w:eastAsia="en-US"/>
        </w:rPr>
        <w:t xml:space="preserve">, which </w:t>
      </w:r>
      <w:r w:rsidR="00B53160">
        <w:rPr>
          <w:lang w:eastAsia="en-US"/>
        </w:rPr>
        <w:t xml:space="preserve">will display </w:t>
      </w:r>
      <w:r w:rsidR="00D17882">
        <w:rPr>
          <w:lang w:eastAsia="en-US"/>
        </w:rPr>
        <w:t xml:space="preserve">all other </w:t>
      </w:r>
      <w:r w:rsidR="005060B1">
        <w:rPr>
          <w:lang w:eastAsia="en-US"/>
        </w:rPr>
        <w:t>pages</w:t>
      </w:r>
      <w:r w:rsidR="00253C51">
        <w:rPr>
          <w:lang w:eastAsia="en-US"/>
        </w:rPr>
        <w:t>. O</w:t>
      </w:r>
      <w:r w:rsidR="005060B1">
        <w:rPr>
          <w:lang w:eastAsia="en-US"/>
        </w:rPr>
        <w:t>ther pages will each have their own module</w:t>
      </w:r>
      <w:r w:rsidR="00AE2F5A">
        <w:rPr>
          <w:lang w:eastAsia="en-US"/>
        </w:rPr>
        <w:t xml:space="preserve">. In addition to a module for each page, the DCM will store each user’s </w:t>
      </w:r>
      <w:r w:rsidR="00132011">
        <w:rPr>
          <w:lang w:eastAsia="en-US"/>
        </w:rPr>
        <w:t>data</w:t>
      </w:r>
      <w:r w:rsidR="004A0540">
        <w:rPr>
          <w:lang w:eastAsia="en-US"/>
        </w:rPr>
        <w:t xml:space="preserve"> </w:t>
      </w:r>
      <w:r w:rsidR="00071F21">
        <w:rPr>
          <w:lang w:eastAsia="en-US"/>
        </w:rPr>
        <w:t>separately</w:t>
      </w:r>
      <w:r w:rsidR="00253C51">
        <w:rPr>
          <w:lang w:eastAsia="en-US"/>
        </w:rPr>
        <w:t>.</w:t>
      </w:r>
    </w:p>
    <w:p w14:paraId="1B97B965" w14:textId="300DE529" w:rsidR="003402C7" w:rsidRDefault="003402C7" w:rsidP="003402C7">
      <w:pPr>
        <w:pStyle w:val="Heading2"/>
      </w:pPr>
      <w:r>
        <w:t>2.3.1.2 GU</w:t>
      </w:r>
      <w:r w:rsidR="004F0BBE">
        <w:t>I module</w:t>
      </w:r>
      <w:r w:rsidR="00EE403B">
        <w:t xml:space="preserve"> </w:t>
      </w:r>
      <w:r w:rsidR="008B19E0">
        <w:t>Interface</w:t>
      </w:r>
      <w:r w:rsidR="00EE403B">
        <w:t xml:space="preserve"> Specification</w:t>
      </w:r>
    </w:p>
    <w:p w14:paraId="4CB93306" w14:textId="4AB1028B" w:rsidR="004F0BBE" w:rsidRPr="004F0BBE" w:rsidRDefault="004F0BBE" w:rsidP="004F0BBE">
      <w:pPr>
        <w:rPr>
          <w:lang w:eastAsia="en-US"/>
        </w:rPr>
      </w:pPr>
      <w:r>
        <w:rPr>
          <w:lang w:eastAsia="en-US"/>
        </w:rPr>
        <w:t xml:space="preserve">The GUI module will display </w:t>
      </w:r>
      <w:r w:rsidR="003523B4">
        <w:rPr>
          <w:lang w:eastAsia="en-US"/>
        </w:rPr>
        <w:t>each page to the user</w:t>
      </w:r>
      <w:r w:rsidR="00ED63FB">
        <w:rPr>
          <w:lang w:eastAsia="en-US"/>
        </w:rPr>
        <w:t xml:space="preserve">. The welcome page will be displayed by default. </w:t>
      </w:r>
      <w:r w:rsidR="00DB69D9">
        <w:rPr>
          <w:lang w:eastAsia="en-US"/>
        </w:rPr>
        <w:t>Transitions between pages will be handled in the</w:t>
      </w:r>
      <w:r w:rsidR="00BA3400">
        <w:rPr>
          <w:lang w:eastAsia="en-US"/>
        </w:rPr>
        <w:t xml:space="preserve"> module of the page currently being displayed.</w:t>
      </w:r>
      <w:r w:rsidR="007F3526">
        <w:rPr>
          <w:lang w:eastAsia="en-US"/>
        </w:rPr>
        <w:t xml:space="preserve"> The GUI module</w:t>
      </w:r>
      <w:r w:rsidR="00B61EF5">
        <w:rPr>
          <w:lang w:eastAsia="en-US"/>
        </w:rPr>
        <w:t xml:space="preserve"> will</w:t>
      </w:r>
      <w:r w:rsidR="007F3526">
        <w:rPr>
          <w:lang w:eastAsia="en-US"/>
        </w:rPr>
        <w:t xml:space="preserve"> </w:t>
      </w:r>
      <w:r w:rsidR="00B61EF5">
        <w:rPr>
          <w:lang w:eastAsia="en-US"/>
        </w:rPr>
        <w:t xml:space="preserve">update </w:t>
      </w:r>
      <w:r w:rsidR="00EA66C9">
        <w:rPr>
          <w:lang w:eastAsia="en-US"/>
        </w:rPr>
        <w:t xml:space="preserve">the dashboard module </w:t>
      </w:r>
      <w:r w:rsidR="00B61EF5">
        <w:rPr>
          <w:lang w:eastAsia="en-US"/>
        </w:rPr>
        <w:t>on login to set the current user and load their dashboard.</w:t>
      </w:r>
    </w:p>
    <w:p w14:paraId="1EA8852E" w14:textId="184A6D2A" w:rsidR="00253C51" w:rsidRDefault="00253C51" w:rsidP="00253C51">
      <w:pPr>
        <w:pStyle w:val="Heading2"/>
      </w:pPr>
      <w:r>
        <w:t>2.3.1.</w:t>
      </w:r>
      <w:r w:rsidR="003402C7">
        <w:t>3</w:t>
      </w:r>
      <w:r>
        <w:t xml:space="preserve"> </w:t>
      </w:r>
      <w:r w:rsidR="0051214F">
        <w:t>Welcome Page Module</w:t>
      </w:r>
      <w:r w:rsidR="00EE403B">
        <w:t xml:space="preserve"> </w:t>
      </w:r>
      <w:r w:rsidR="008B19E0">
        <w:t>Interface</w:t>
      </w:r>
      <w:r w:rsidR="00EE403B">
        <w:t xml:space="preserve"> Specification</w:t>
      </w:r>
    </w:p>
    <w:p w14:paraId="3BF95CBD" w14:textId="0EFCFC64" w:rsidR="0051214F" w:rsidRDefault="0051214F" w:rsidP="0051214F">
      <w:pPr>
        <w:rPr>
          <w:lang w:eastAsia="en-US"/>
        </w:rPr>
      </w:pPr>
      <w:r>
        <w:rPr>
          <w:lang w:eastAsia="en-US"/>
        </w:rPr>
        <w:t xml:space="preserve">The welcome page module will </w:t>
      </w:r>
      <w:r w:rsidR="00C14167">
        <w:rPr>
          <w:lang w:eastAsia="en-US"/>
        </w:rPr>
        <w:t>display options for the user to login or register. These will lead respectively to the login</w:t>
      </w:r>
      <w:r w:rsidR="00A6689A">
        <w:rPr>
          <w:lang w:eastAsia="en-US"/>
        </w:rPr>
        <w:t xml:space="preserve"> page or register page module being displayed by the GUI.</w:t>
      </w:r>
    </w:p>
    <w:p w14:paraId="1E04C978" w14:textId="1D01BE12" w:rsidR="00A6689A" w:rsidRDefault="006A77B6" w:rsidP="006A77B6">
      <w:pPr>
        <w:pStyle w:val="Heading2"/>
      </w:pPr>
      <w:r>
        <w:t>2.3.1.</w:t>
      </w:r>
      <w:r w:rsidR="003402C7">
        <w:t>4</w:t>
      </w:r>
      <w:r>
        <w:t xml:space="preserve"> Login Page Module</w:t>
      </w:r>
      <w:r w:rsidR="00EE403B">
        <w:t xml:space="preserve"> </w:t>
      </w:r>
      <w:r w:rsidR="008B19E0">
        <w:t>Interface</w:t>
      </w:r>
      <w:r w:rsidR="00EE403B">
        <w:t xml:space="preserve"> Specification</w:t>
      </w:r>
    </w:p>
    <w:p w14:paraId="7EA18848" w14:textId="41689C4B" w:rsidR="006A77B6" w:rsidRDefault="006A77B6" w:rsidP="006A77B6">
      <w:pPr>
        <w:rPr>
          <w:lang w:eastAsia="en-US"/>
        </w:rPr>
      </w:pPr>
      <w:r>
        <w:rPr>
          <w:lang w:eastAsia="en-US"/>
        </w:rPr>
        <w:t xml:space="preserve">The login page module will </w:t>
      </w:r>
      <w:r w:rsidR="003822D3">
        <w:rPr>
          <w:lang w:eastAsia="en-US"/>
        </w:rPr>
        <w:t>allow the user to enter a previously registered username and password</w:t>
      </w:r>
      <w:r w:rsidR="00A42268">
        <w:rPr>
          <w:lang w:eastAsia="en-US"/>
        </w:rPr>
        <w:t>. If the username and password match an existing user</w:t>
      </w:r>
      <w:r w:rsidR="00A54F65">
        <w:rPr>
          <w:lang w:eastAsia="en-US"/>
        </w:rPr>
        <w:t>,</w:t>
      </w:r>
      <w:r w:rsidR="002B0B8F">
        <w:rPr>
          <w:lang w:eastAsia="en-US"/>
        </w:rPr>
        <w:t xml:space="preserve"> then </w:t>
      </w:r>
      <w:r w:rsidR="00D156CC">
        <w:rPr>
          <w:lang w:eastAsia="en-US"/>
        </w:rPr>
        <w:t>that user’s data will be loaded</w:t>
      </w:r>
      <w:r w:rsidR="00A54F65">
        <w:rPr>
          <w:lang w:eastAsia="en-US"/>
        </w:rPr>
        <w:t>,</w:t>
      </w:r>
      <w:r w:rsidR="00D156CC">
        <w:rPr>
          <w:lang w:eastAsia="en-US"/>
        </w:rPr>
        <w:t xml:space="preserve"> and the GUI will show the </w:t>
      </w:r>
      <w:r w:rsidR="00A54F65">
        <w:rPr>
          <w:lang w:eastAsia="en-US"/>
        </w:rPr>
        <w:t>dashboard module. If the username is not found or the password is incorrect</w:t>
      </w:r>
      <w:r w:rsidR="00803039">
        <w:rPr>
          <w:lang w:eastAsia="en-US"/>
        </w:rPr>
        <w:t xml:space="preserve"> this will be communicated to the user</w:t>
      </w:r>
      <w:r w:rsidR="00652BE3">
        <w:rPr>
          <w:lang w:eastAsia="en-US"/>
        </w:rPr>
        <w:t>,</w:t>
      </w:r>
      <w:r w:rsidR="00803039">
        <w:rPr>
          <w:lang w:eastAsia="en-US"/>
        </w:rPr>
        <w:t xml:space="preserve"> and they</w:t>
      </w:r>
      <w:r w:rsidR="00061CBF">
        <w:rPr>
          <w:lang w:eastAsia="en-US"/>
        </w:rPr>
        <w:t xml:space="preserve"> will be allowed to try again. There will be no limit on the number of </w:t>
      </w:r>
      <w:r w:rsidR="00652BE3">
        <w:rPr>
          <w:lang w:eastAsia="en-US"/>
        </w:rPr>
        <w:t>login attempts allowed.</w:t>
      </w:r>
      <w:r w:rsidR="00655432">
        <w:rPr>
          <w:lang w:eastAsia="en-US"/>
        </w:rPr>
        <w:t xml:space="preserve"> A back button that returns the user to the welcome page will be included.</w:t>
      </w:r>
    </w:p>
    <w:p w14:paraId="09381111" w14:textId="0E27FC31" w:rsidR="00652BE3" w:rsidRDefault="00652BE3" w:rsidP="00652BE3">
      <w:pPr>
        <w:pStyle w:val="Heading2"/>
      </w:pPr>
      <w:r>
        <w:lastRenderedPageBreak/>
        <w:t>2.3.1.</w:t>
      </w:r>
      <w:r w:rsidR="003402C7">
        <w:t>5</w:t>
      </w:r>
      <w:r>
        <w:t xml:space="preserve"> Register Page Module</w:t>
      </w:r>
      <w:r w:rsidR="00EE403B">
        <w:t xml:space="preserve"> </w:t>
      </w:r>
      <w:r w:rsidR="008B19E0">
        <w:t>Interface</w:t>
      </w:r>
      <w:r w:rsidR="00EE403B">
        <w:t xml:space="preserve"> Specification</w:t>
      </w:r>
    </w:p>
    <w:p w14:paraId="6FDD3AEA" w14:textId="55895034" w:rsidR="00652BE3" w:rsidRDefault="00652BE3" w:rsidP="00652BE3">
      <w:pPr>
        <w:rPr>
          <w:lang w:eastAsia="en-US"/>
        </w:rPr>
      </w:pPr>
      <w:r>
        <w:rPr>
          <w:lang w:eastAsia="en-US"/>
        </w:rPr>
        <w:t xml:space="preserve">The register page module will </w:t>
      </w:r>
      <w:r w:rsidR="00AC1463">
        <w:rPr>
          <w:lang w:eastAsia="en-US"/>
        </w:rPr>
        <w:t xml:space="preserve">allow the user to enter their username and password. It will ensure their username </w:t>
      </w:r>
      <w:r w:rsidR="00654AD2">
        <w:rPr>
          <w:lang w:eastAsia="en-US"/>
        </w:rPr>
        <w:t xml:space="preserve">has not already been taken, in which case it will communicate this and allow them to try again. If their username is unique </w:t>
      </w:r>
      <w:r w:rsidR="00934038">
        <w:rPr>
          <w:lang w:eastAsia="en-US"/>
        </w:rPr>
        <w:t>a new user file will be created</w:t>
      </w:r>
      <w:r w:rsidR="002B7948">
        <w:rPr>
          <w:lang w:eastAsia="en-US"/>
        </w:rPr>
        <w:t>,</w:t>
      </w:r>
      <w:r w:rsidR="00934038">
        <w:rPr>
          <w:lang w:eastAsia="en-US"/>
        </w:rPr>
        <w:t xml:space="preserve"> and default values will be stored for each parameter</w:t>
      </w:r>
      <w:r w:rsidR="000A75BE">
        <w:rPr>
          <w:lang w:eastAsia="en-US"/>
        </w:rPr>
        <w:t xml:space="preserve">. </w:t>
      </w:r>
      <w:r w:rsidR="002B7948">
        <w:rPr>
          <w:lang w:eastAsia="en-US"/>
        </w:rPr>
        <w:t>After a new user file is created, its data will be loaded and the dashboard for that user will be shown</w:t>
      </w:r>
      <w:r w:rsidR="00ED779D">
        <w:rPr>
          <w:lang w:eastAsia="en-US"/>
        </w:rPr>
        <w:t xml:space="preserve"> by the GUI</w:t>
      </w:r>
      <w:r w:rsidR="002B7948">
        <w:rPr>
          <w:lang w:eastAsia="en-US"/>
        </w:rPr>
        <w:t>.</w:t>
      </w:r>
      <w:r w:rsidR="00655432">
        <w:rPr>
          <w:lang w:eastAsia="en-US"/>
        </w:rPr>
        <w:t xml:space="preserve"> A back button that returns the user to the welcome page will be included.</w:t>
      </w:r>
    </w:p>
    <w:p w14:paraId="2E8A609C" w14:textId="134F7B00" w:rsidR="002B7948" w:rsidRDefault="002B7948" w:rsidP="002B7948">
      <w:pPr>
        <w:pStyle w:val="Heading2"/>
      </w:pPr>
      <w:r>
        <w:t>2.3.1.</w:t>
      </w:r>
      <w:r w:rsidR="003402C7">
        <w:t>6</w:t>
      </w:r>
      <w:r w:rsidR="00ED779D">
        <w:t xml:space="preserve"> </w:t>
      </w:r>
      <w:r w:rsidR="00BA3400">
        <w:t>User Module</w:t>
      </w:r>
      <w:r w:rsidR="00EE403B">
        <w:t xml:space="preserve"> </w:t>
      </w:r>
      <w:r w:rsidR="008B19E0">
        <w:t>Interface</w:t>
      </w:r>
      <w:r w:rsidR="00EE403B">
        <w:t xml:space="preserve"> Specification</w:t>
      </w:r>
    </w:p>
    <w:p w14:paraId="2D764771" w14:textId="4620C037" w:rsidR="00251728" w:rsidRDefault="00BA3400" w:rsidP="00BA3400">
      <w:pPr>
        <w:rPr>
          <w:lang w:eastAsia="en-US"/>
        </w:rPr>
      </w:pPr>
      <w:r>
        <w:rPr>
          <w:lang w:eastAsia="en-US"/>
        </w:rPr>
        <w:t xml:space="preserve">The user module </w:t>
      </w:r>
      <w:r w:rsidR="00155597">
        <w:rPr>
          <w:lang w:eastAsia="en-US"/>
        </w:rPr>
        <w:t xml:space="preserve">allow access to and verify the modification of each user’s data. </w:t>
      </w:r>
      <w:r w:rsidR="00251728">
        <w:rPr>
          <w:lang w:eastAsia="en-US"/>
        </w:rPr>
        <w:t xml:space="preserve">Each user will have </w:t>
      </w:r>
      <w:r w:rsidR="00AF394D">
        <w:rPr>
          <w:lang w:eastAsia="en-US"/>
        </w:rPr>
        <w:t xml:space="preserve">a username, password, pacing rate, pacing mode, </w:t>
      </w:r>
      <w:r w:rsidR="00AF2FC6">
        <w:rPr>
          <w:lang w:eastAsia="en-US"/>
        </w:rPr>
        <w:t>ventricular pulse width and amplitude, atrial pulse width and amplitude,</w:t>
      </w:r>
      <w:r w:rsidR="00F011A7">
        <w:rPr>
          <w:lang w:eastAsia="en-US"/>
        </w:rPr>
        <w:t xml:space="preserve"> upper and lower pacing rate limits, atrial </w:t>
      </w:r>
      <w:r w:rsidR="00B0300E">
        <w:rPr>
          <w:lang w:eastAsia="en-US"/>
        </w:rPr>
        <w:t>refractive period, ventricular refractive period, post-ventricular atrial refractive period, and hysteresis rate limit</w:t>
      </w:r>
      <w:r w:rsidR="003B3926">
        <w:rPr>
          <w:lang w:eastAsia="en-US"/>
        </w:rPr>
        <w:t>. Excluding a user’s username and password, which will be immutable, each parameter will have a</w:t>
      </w:r>
      <w:r w:rsidR="00312E0E">
        <w:rPr>
          <w:lang w:eastAsia="en-US"/>
        </w:rPr>
        <w:t xml:space="preserve">n associated method that allows its modification </w:t>
      </w:r>
      <w:r w:rsidR="00237EE7">
        <w:rPr>
          <w:lang w:eastAsia="en-US"/>
        </w:rPr>
        <w:t>to a value meeting these</w:t>
      </w:r>
      <w:r w:rsidR="00312E0E">
        <w:rPr>
          <w:lang w:eastAsia="en-US"/>
        </w:rPr>
        <w:t xml:space="preserve"> required conditions:</w:t>
      </w:r>
    </w:p>
    <w:tbl>
      <w:tblPr>
        <w:tblStyle w:val="TableGrid"/>
        <w:tblW w:w="0" w:type="auto"/>
        <w:tblLook w:val="04A0" w:firstRow="1" w:lastRow="0" w:firstColumn="1" w:lastColumn="0" w:noHBand="0" w:noVBand="1"/>
      </w:tblPr>
      <w:tblGrid>
        <w:gridCol w:w="2799"/>
        <w:gridCol w:w="3088"/>
        <w:gridCol w:w="1154"/>
        <w:gridCol w:w="2309"/>
      </w:tblGrid>
      <w:tr w:rsidR="00B50734" w14:paraId="1997463F" w14:textId="77777777" w:rsidTr="00C34FBD">
        <w:tc>
          <w:tcPr>
            <w:tcW w:w="2805" w:type="dxa"/>
          </w:tcPr>
          <w:p w14:paraId="3483CC3B" w14:textId="019409F1" w:rsidR="00B50734" w:rsidRPr="00237EE7" w:rsidRDefault="00B50734" w:rsidP="00BA3400">
            <w:pPr>
              <w:rPr>
                <w:b/>
                <w:bCs/>
                <w:lang w:eastAsia="en-US"/>
              </w:rPr>
            </w:pPr>
            <w:r w:rsidRPr="00237EE7">
              <w:rPr>
                <w:b/>
                <w:bCs/>
                <w:lang w:eastAsia="en-US"/>
              </w:rPr>
              <w:t>Parameter</w:t>
            </w:r>
          </w:p>
        </w:tc>
        <w:tc>
          <w:tcPr>
            <w:tcW w:w="3094" w:type="dxa"/>
          </w:tcPr>
          <w:p w14:paraId="3F3EC482" w14:textId="54879789" w:rsidR="00B50734" w:rsidRPr="00237EE7" w:rsidRDefault="008C7D0C" w:rsidP="00BA3400">
            <w:pPr>
              <w:rPr>
                <w:b/>
                <w:bCs/>
                <w:lang w:eastAsia="en-US"/>
              </w:rPr>
            </w:pPr>
            <w:r w:rsidRPr="00237EE7">
              <w:rPr>
                <w:b/>
                <w:bCs/>
                <w:lang w:eastAsia="en-US"/>
              </w:rPr>
              <w:t>Programmable Values</w:t>
            </w:r>
          </w:p>
        </w:tc>
        <w:tc>
          <w:tcPr>
            <w:tcW w:w="1136" w:type="dxa"/>
          </w:tcPr>
          <w:p w14:paraId="6605773B" w14:textId="6CBC93EB" w:rsidR="00B50734" w:rsidRPr="00237EE7" w:rsidRDefault="003405D9" w:rsidP="00BA3400">
            <w:pPr>
              <w:rPr>
                <w:b/>
                <w:bCs/>
                <w:lang w:eastAsia="en-US"/>
              </w:rPr>
            </w:pPr>
            <w:r w:rsidRPr="00237EE7">
              <w:rPr>
                <w:b/>
                <w:bCs/>
                <w:lang w:eastAsia="en-US"/>
              </w:rPr>
              <w:t>Increment</w:t>
            </w:r>
          </w:p>
        </w:tc>
        <w:tc>
          <w:tcPr>
            <w:tcW w:w="2315" w:type="dxa"/>
          </w:tcPr>
          <w:p w14:paraId="7ABC01A0" w14:textId="69B0C451" w:rsidR="00B50734" w:rsidRPr="00237EE7" w:rsidRDefault="003405D9" w:rsidP="00BA3400">
            <w:pPr>
              <w:rPr>
                <w:b/>
                <w:bCs/>
                <w:lang w:eastAsia="en-US"/>
              </w:rPr>
            </w:pPr>
            <w:r w:rsidRPr="00237EE7">
              <w:rPr>
                <w:b/>
                <w:bCs/>
                <w:lang w:eastAsia="en-US"/>
              </w:rPr>
              <w:t>Default</w:t>
            </w:r>
          </w:p>
        </w:tc>
      </w:tr>
      <w:tr w:rsidR="00B50734" w14:paraId="6D3EBE78" w14:textId="77777777" w:rsidTr="00C34FBD">
        <w:tc>
          <w:tcPr>
            <w:tcW w:w="2805" w:type="dxa"/>
          </w:tcPr>
          <w:p w14:paraId="5B6EA0BF" w14:textId="5E446E34" w:rsidR="00B50734" w:rsidRDefault="009B4C05" w:rsidP="00BA3400">
            <w:pPr>
              <w:rPr>
                <w:lang w:eastAsia="en-US"/>
              </w:rPr>
            </w:pPr>
            <w:r>
              <w:rPr>
                <w:lang w:eastAsia="en-US"/>
              </w:rPr>
              <w:t>Mode</w:t>
            </w:r>
          </w:p>
        </w:tc>
        <w:tc>
          <w:tcPr>
            <w:tcW w:w="3094" w:type="dxa"/>
          </w:tcPr>
          <w:p w14:paraId="3E19B2A0" w14:textId="550D45F4" w:rsidR="00B50734" w:rsidRDefault="008C7D0C" w:rsidP="00BA3400">
            <w:pPr>
              <w:rPr>
                <w:lang w:eastAsia="en-US"/>
              </w:rPr>
            </w:pPr>
            <w:r>
              <w:rPr>
                <w:lang w:eastAsia="en-US"/>
              </w:rPr>
              <w:t>0,1,2,3</w:t>
            </w:r>
            <w:r w:rsidR="00160376">
              <w:rPr>
                <w:lang w:eastAsia="en-US"/>
              </w:rPr>
              <w:t xml:space="preserve"> (AOO, VOO, AAI, VVI)</w:t>
            </w:r>
          </w:p>
        </w:tc>
        <w:tc>
          <w:tcPr>
            <w:tcW w:w="1136" w:type="dxa"/>
          </w:tcPr>
          <w:p w14:paraId="7AE68BE6" w14:textId="63254498" w:rsidR="00B50734" w:rsidRDefault="003405D9" w:rsidP="00BA3400">
            <w:pPr>
              <w:rPr>
                <w:lang w:eastAsia="en-US"/>
              </w:rPr>
            </w:pPr>
            <w:r>
              <w:rPr>
                <w:lang w:eastAsia="en-US"/>
              </w:rPr>
              <w:t>1</w:t>
            </w:r>
          </w:p>
        </w:tc>
        <w:tc>
          <w:tcPr>
            <w:tcW w:w="2315" w:type="dxa"/>
          </w:tcPr>
          <w:p w14:paraId="7991E658" w14:textId="0D8FDEA8" w:rsidR="00B50734" w:rsidRDefault="003405D9" w:rsidP="00BA3400">
            <w:pPr>
              <w:rPr>
                <w:lang w:eastAsia="en-US"/>
              </w:rPr>
            </w:pPr>
            <w:r>
              <w:rPr>
                <w:lang w:eastAsia="en-US"/>
              </w:rPr>
              <w:t>0 (AOO)</w:t>
            </w:r>
          </w:p>
        </w:tc>
      </w:tr>
      <w:tr w:rsidR="00B50734" w14:paraId="2D8886F0" w14:textId="77777777" w:rsidTr="00C34FBD">
        <w:tc>
          <w:tcPr>
            <w:tcW w:w="2805" w:type="dxa"/>
          </w:tcPr>
          <w:p w14:paraId="1B1DEF37" w14:textId="32330D6B" w:rsidR="00B50734" w:rsidRDefault="009B4C05" w:rsidP="00BA3400">
            <w:pPr>
              <w:rPr>
                <w:lang w:eastAsia="en-US"/>
              </w:rPr>
            </w:pPr>
            <w:r>
              <w:rPr>
                <w:lang w:eastAsia="en-US"/>
              </w:rPr>
              <w:t>Lower rate limit</w:t>
            </w:r>
          </w:p>
        </w:tc>
        <w:tc>
          <w:tcPr>
            <w:tcW w:w="3094" w:type="dxa"/>
          </w:tcPr>
          <w:p w14:paraId="3346CAAB" w14:textId="77777777" w:rsidR="00B50734" w:rsidRDefault="00F0735F" w:rsidP="00BA3400">
            <w:pPr>
              <w:rPr>
                <w:lang w:eastAsia="en-US"/>
              </w:rPr>
            </w:pPr>
            <w:r>
              <w:rPr>
                <w:lang w:eastAsia="en-US"/>
              </w:rPr>
              <w:t>30-50 ppm</w:t>
            </w:r>
          </w:p>
          <w:p w14:paraId="12AE3C6C" w14:textId="77777777" w:rsidR="00F0735F" w:rsidRDefault="00F0735F" w:rsidP="00BA3400">
            <w:pPr>
              <w:rPr>
                <w:lang w:eastAsia="en-US"/>
              </w:rPr>
            </w:pPr>
            <w:r>
              <w:rPr>
                <w:lang w:eastAsia="en-US"/>
              </w:rPr>
              <w:t>50-90 ppm</w:t>
            </w:r>
          </w:p>
          <w:p w14:paraId="666EE0ED" w14:textId="724BF024" w:rsidR="00F0735F" w:rsidRDefault="00F0735F" w:rsidP="00BA3400">
            <w:pPr>
              <w:rPr>
                <w:lang w:eastAsia="en-US"/>
              </w:rPr>
            </w:pPr>
            <w:r>
              <w:rPr>
                <w:lang w:eastAsia="en-US"/>
              </w:rPr>
              <w:t>90-175 ppm</w:t>
            </w:r>
          </w:p>
        </w:tc>
        <w:tc>
          <w:tcPr>
            <w:tcW w:w="1136" w:type="dxa"/>
          </w:tcPr>
          <w:p w14:paraId="679447B1" w14:textId="77777777" w:rsidR="00B50734" w:rsidRDefault="003405D9" w:rsidP="00BA3400">
            <w:pPr>
              <w:rPr>
                <w:lang w:eastAsia="en-US"/>
              </w:rPr>
            </w:pPr>
            <w:r>
              <w:rPr>
                <w:lang w:eastAsia="en-US"/>
              </w:rPr>
              <w:t>5</w:t>
            </w:r>
          </w:p>
          <w:p w14:paraId="30BA0510" w14:textId="77777777" w:rsidR="003405D9" w:rsidRDefault="003405D9" w:rsidP="00BA3400">
            <w:pPr>
              <w:rPr>
                <w:lang w:eastAsia="en-US"/>
              </w:rPr>
            </w:pPr>
            <w:r>
              <w:rPr>
                <w:lang w:eastAsia="en-US"/>
              </w:rPr>
              <w:t>1</w:t>
            </w:r>
          </w:p>
          <w:p w14:paraId="46B7DD08" w14:textId="6B610E2D" w:rsidR="003405D9" w:rsidRDefault="003405D9" w:rsidP="00BA3400">
            <w:pPr>
              <w:rPr>
                <w:lang w:eastAsia="en-US"/>
              </w:rPr>
            </w:pPr>
            <w:r>
              <w:rPr>
                <w:lang w:eastAsia="en-US"/>
              </w:rPr>
              <w:t>5</w:t>
            </w:r>
          </w:p>
        </w:tc>
        <w:tc>
          <w:tcPr>
            <w:tcW w:w="2315" w:type="dxa"/>
          </w:tcPr>
          <w:p w14:paraId="16A75C31" w14:textId="698C6AF9" w:rsidR="00B50734" w:rsidRDefault="003405D9" w:rsidP="00BA3400">
            <w:pPr>
              <w:rPr>
                <w:lang w:eastAsia="en-US"/>
              </w:rPr>
            </w:pPr>
            <w:r>
              <w:rPr>
                <w:lang w:eastAsia="en-US"/>
              </w:rPr>
              <w:t>60 ppm</w:t>
            </w:r>
          </w:p>
        </w:tc>
      </w:tr>
      <w:tr w:rsidR="00B50734" w14:paraId="7109252E" w14:textId="77777777" w:rsidTr="00C34FBD">
        <w:tc>
          <w:tcPr>
            <w:tcW w:w="2805" w:type="dxa"/>
          </w:tcPr>
          <w:p w14:paraId="69AD756F" w14:textId="465D93FE" w:rsidR="00B50734" w:rsidRDefault="009B4C05" w:rsidP="00BA3400">
            <w:pPr>
              <w:rPr>
                <w:lang w:eastAsia="en-US"/>
              </w:rPr>
            </w:pPr>
            <w:r>
              <w:rPr>
                <w:lang w:eastAsia="en-US"/>
              </w:rPr>
              <w:t>Upper rate limit</w:t>
            </w:r>
          </w:p>
        </w:tc>
        <w:tc>
          <w:tcPr>
            <w:tcW w:w="3094" w:type="dxa"/>
          </w:tcPr>
          <w:p w14:paraId="3E7F11C5" w14:textId="2D7768E4" w:rsidR="00B50734" w:rsidRDefault="0000225A" w:rsidP="00BA3400">
            <w:pPr>
              <w:rPr>
                <w:lang w:eastAsia="en-US"/>
              </w:rPr>
            </w:pPr>
            <w:r>
              <w:rPr>
                <w:lang w:eastAsia="en-US"/>
              </w:rPr>
              <w:t>50-175 ppm</w:t>
            </w:r>
          </w:p>
        </w:tc>
        <w:tc>
          <w:tcPr>
            <w:tcW w:w="1136" w:type="dxa"/>
          </w:tcPr>
          <w:p w14:paraId="2BD9825E" w14:textId="58FFB8F6" w:rsidR="00B50734" w:rsidRDefault="0000225A" w:rsidP="00BA3400">
            <w:pPr>
              <w:rPr>
                <w:lang w:eastAsia="en-US"/>
              </w:rPr>
            </w:pPr>
            <w:r>
              <w:rPr>
                <w:lang w:eastAsia="en-US"/>
              </w:rPr>
              <w:t>5</w:t>
            </w:r>
          </w:p>
        </w:tc>
        <w:tc>
          <w:tcPr>
            <w:tcW w:w="2315" w:type="dxa"/>
          </w:tcPr>
          <w:p w14:paraId="526B14C8" w14:textId="327A15A8" w:rsidR="00B50734" w:rsidRDefault="0000225A" w:rsidP="00BA3400">
            <w:pPr>
              <w:rPr>
                <w:lang w:eastAsia="en-US"/>
              </w:rPr>
            </w:pPr>
            <w:r>
              <w:rPr>
                <w:lang w:eastAsia="en-US"/>
              </w:rPr>
              <w:t>120 ppm</w:t>
            </w:r>
          </w:p>
        </w:tc>
      </w:tr>
      <w:tr w:rsidR="00B50734" w14:paraId="2D86A664" w14:textId="77777777" w:rsidTr="00C34FBD">
        <w:tc>
          <w:tcPr>
            <w:tcW w:w="2805" w:type="dxa"/>
          </w:tcPr>
          <w:p w14:paraId="06E43E77" w14:textId="68950BB8" w:rsidR="00B50734" w:rsidRDefault="00E43E03" w:rsidP="00BA3400">
            <w:pPr>
              <w:rPr>
                <w:lang w:eastAsia="en-US"/>
              </w:rPr>
            </w:pPr>
            <w:r>
              <w:rPr>
                <w:lang w:eastAsia="en-US"/>
              </w:rPr>
              <w:t>Atrial Pulse Amplitude</w:t>
            </w:r>
          </w:p>
        </w:tc>
        <w:tc>
          <w:tcPr>
            <w:tcW w:w="3094" w:type="dxa"/>
          </w:tcPr>
          <w:p w14:paraId="7D3D0C4E" w14:textId="7B09F71F" w:rsidR="00B50734" w:rsidRDefault="001D757F" w:rsidP="00BA3400">
            <w:pPr>
              <w:rPr>
                <w:lang w:eastAsia="en-US"/>
              </w:rPr>
            </w:pPr>
            <w:r>
              <w:rPr>
                <w:lang w:eastAsia="en-US"/>
              </w:rPr>
              <w:t>2.5V – 5.0 V</w:t>
            </w:r>
          </w:p>
        </w:tc>
        <w:tc>
          <w:tcPr>
            <w:tcW w:w="1136" w:type="dxa"/>
          </w:tcPr>
          <w:p w14:paraId="2A0E0B91" w14:textId="4E078B51" w:rsidR="00B50734" w:rsidRDefault="001D757F" w:rsidP="00BA3400">
            <w:pPr>
              <w:rPr>
                <w:lang w:eastAsia="en-US"/>
              </w:rPr>
            </w:pPr>
            <w:r>
              <w:rPr>
                <w:lang w:eastAsia="en-US"/>
              </w:rPr>
              <w:t>0.5 V</w:t>
            </w:r>
          </w:p>
        </w:tc>
        <w:tc>
          <w:tcPr>
            <w:tcW w:w="2315" w:type="dxa"/>
          </w:tcPr>
          <w:p w14:paraId="77DE7DA2" w14:textId="4A01F23C" w:rsidR="00B50734" w:rsidRDefault="00C34FBD" w:rsidP="00BA3400">
            <w:pPr>
              <w:rPr>
                <w:lang w:eastAsia="en-US"/>
              </w:rPr>
            </w:pPr>
            <w:r>
              <w:rPr>
                <w:lang w:eastAsia="en-US"/>
              </w:rPr>
              <w:t>2.5 V</w:t>
            </w:r>
          </w:p>
        </w:tc>
      </w:tr>
      <w:tr w:rsidR="00C34FBD" w14:paraId="359531C6" w14:textId="77777777" w:rsidTr="00C34FBD">
        <w:tc>
          <w:tcPr>
            <w:tcW w:w="2805" w:type="dxa"/>
          </w:tcPr>
          <w:p w14:paraId="21AA0B98" w14:textId="405C3BEC" w:rsidR="00C34FBD" w:rsidRDefault="00C34FBD" w:rsidP="00C34FBD">
            <w:pPr>
              <w:rPr>
                <w:lang w:eastAsia="en-US"/>
              </w:rPr>
            </w:pPr>
            <w:r>
              <w:rPr>
                <w:lang w:eastAsia="en-US"/>
              </w:rPr>
              <w:t>Ventricular Pulse Amplitude</w:t>
            </w:r>
          </w:p>
        </w:tc>
        <w:tc>
          <w:tcPr>
            <w:tcW w:w="3094" w:type="dxa"/>
          </w:tcPr>
          <w:p w14:paraId="138B81B7" w14:textId="19A6B590" w:rsidR="00C34FBD" w:rsidRDefault="00C34FBD" w:rsidP="00C34FBD">
            <w:pPr>
              <w:rPr>
                <w:lang w:eastAsia="en-US"/>
              </w:rPr>
            </w:pPr>
            <w:r>
              <w:rPr>
                <w:lang w:eastAsia="en-US"/>
              </w:rPr>
              <w:t>2.5V – 5.0 V</w:t>
            </w:r>
          </w:p>
        </w:tc>
        <w:tc>
          <w:tcPr>
            <w:tcW w:w="1136" w:type="dxa"/>
          </w:tcPr>
          <w:p w14:paraId="69FC057F" w14:textId="54179BDC" w:rsidR="00C34FBD" w:rsidRDefault="00C34FBD" w:rsidP="00C34FBD">
            <w:pPr>
              <w:rPr>
                <w:lang w:eastAsia="en-US"/>
              </w:rPr>
            </w:pPr>
            <w:r>
              <w:rPr>
                <w:lang w:eastAsia="en-US"/>
              </w:rPr>
              <w:t>0.5 V</w:t>
            </w:r>
          </w:p>
        </w:tc>
        <w:tc>
          <w:tcPr>
            <w:tcW w:w="2315" w:type="dxa"/>
          </w:tcPr>
          <w:p w14:paraId="046BC5F0" w14:textId="28C321E3" w:rsidR="00C34FBD" w:rsidRDefault="00C34FBD" w:rsidP="00C34FBD">
            <w:pPr>
              <w:rPr>
                <w:lang w:eastAsia="en-US"/>
              </w:rPr>
            </w:pPr>
            <w:r>
              <w:rPr>
                <w:lang w:eastAsia="en-US"/>
              </w:rPr>
              <w:t>2.5 V</w:t>
            </w:r>
          </w:p>
        </w:tc>
      </w:tr>
      <w:tr w:rsidR="00B50734" w14:paraId="732689BC" w14:textId="77777777" w:rsidTr="00C34FBD">
        <w:tc>
          <w:tcPr>
            <w:tcW w:w="2805" w:type="dxa"/>
          </w:tcPr>
          <w:p w14:paraId="37A34B80" w14:textId="79632BB8" w:rsidR="00B50734" w:rsidRDefault="00C34FBD" w:rsidP="00BA3400">
            <w:pPr>
              <w:rPr>
                <w:lang w:eastAsia="en-US"/>
              </w:rPr>
            </w:pPr>
            <w:r>
              <w:rPr>
                <w:lang w:eastAsia="en-US"/>
              </w:rPr>
              <w:t>Atrial Pulse Width</w:t>
            </w:r>
          </w:p>
        </w:tc>
        <w:tc>
          <w:tcPr>
            <w:tcW w:w="3094" w:type="dxa"/>
          </w:tcPr>
          <w:p w14:paraId="0E944DC9" w14:textId="0B8052D2" w:rsidR="00B50734" w:rsidRDefault="00BD1A6A" w:rsidP="00BA3400">
            <w:pPr>
              <w:rPr>
                <w:lang w:eastAsia="en-US"/>
              </w:rPr>
            </w:pPr>
            <w:r>
              <w:rPr>
                <w:lang w:eastAsia="en-US"/>
              </w:rPr>
              <w:t xml:space="preserve">0.3 – 1.9 </w:t>
            </w:r>
            <w:proofErr w:type="spellStart"/>
            <w:r>
              <w:rPr>
                <w:lang w:eastAsia="en-US"/>
              </w:rPr>
              <w:t>ms</w:t>
            </w:r>
            <w:proofErr w:type="spellEnd"/>
          </w:p>
        </w:tc>
        <w:tc>
          <w:tcPr>
            <w:tcW w:w="1136" w:type="dxa"/>
          </w:tcPr>
          <w:p w14:paraId="6A78DB27" w14:textId="1D9F15A0" w:rsidR="00B50734" w:rsidRDefault="00BD1A6A" w:rsidP="00BA3400">
            <w:pPr>
              <w:rPr>
                <w:lang w:eastAsia="en-US"/>
              </w:rPr>
            </w:pPr>
            <w:r>
              <w:rPr>
                <w:lang w:eastAsia="en-US"/>
              </w:rPr>
              <w:t xml:space="preserve">0.1 </w:t>
            </w:r>
            <w:proofErr w:type="spellStart"/>
            <w:r>
              <w:rPr>
                <w:lang w:eastAsia="en-US"/>
              </w:rPr>
              <w:t>ms</w:t>
            </w:r>
            <w:proofErr w:type="spellEnd"/>
          </w:p>
        </w:tc>
        <w:tc>
          <w:tcPr>
            <w:tcW w:w="2315" w:type="dxa"/>
          </w:tcPr>
          <w:p w14:paraId="397C5DC8" w14:textId="0C37BD82" w:rsidR="00B50734" w:rsidRDefault="005B0679" w:rsidP="00BA3400">
            <w:pPr>
              <w:rPr>
                <w:lang w:eastAsia="en-US"/>
              </w:rPr>
            </w:pPr>
            <w:r>
              <w:rPr>
                <w:lang w:eastAsia="en-US"/>
              </w:rPr>
              <w:t xml:space="preserve">0.4 </w:t>
            </w:r>
            <w:proofErr w:type="spellStart"/>
            <w:r>
              <w:rPr>
                <w:lang w:eastAsia="en-US"/>
              </w:rPr>
              <w:t>ms</w:t>
            </w:r>
            <w:proofErr w:type="spellEnd"/>
          </w:p>
        </w:tc>
      </w:tr>
      <w:tr w:rsidR="00C34FBD" w14:paraId="73961E0B" w14:textId="77777777" w:rsidTr="00C34FBD">
        <w:tc>
          <w:tcPr>
            <w:tcW w:w="2805" w:type="dxa"/>
          </w:tcPr>
          <w:p w14:paraId="43489D9D" w14:textId="63BB966F" w:rsidR="00C34FBD" w:rsidRDefault="00C34FBD" w:rsidP="00BA3400">
            <w:pPr>
              <w:rPr>
                <w:lang w:eastAsia="en-US"/>
              </w:rPr>
            </w:pPr>
            <w:r>
              <w:rPr>
                <w:lang w:eastAsia="en-US"/>
              </w:rPr>
              <w:t>Ventricular Pulse Width</w:t>
            </w:r>
          </w:p>
        </w:tc>
        <w:tc>
          <w:tcPr>
            <w:tcW w:w="3094" w:type="dxa"/>
          </w:tcPr>
          <w:p w14:paraId="53D36454" w14:textId="7CB0FD0D" w:rsidR="00C34FBD" w:rsidRDefault="00BD1A6A" w:rsidP="00BA3400">
            <w:pPr>
              <w:rPr>
                <w:lang w:eastAsia="en-US"/>
              </w:rPr>
            </w:pPr>
            <w:r>
              <w:rPr>
                <w:lang w:eastAsia="en-US"/>
              </w:rPr>
              <w:t xml:space="preserve">0.3 – 1.9 </w:t>
            </w:r>
            <w:proofErr w:type="spellStart"/>
            <w:r>
              <w:rPr>
                <w:lang w:eastAsia="en-US"/>
              </w:rPr>
              <w:t>ms</w:t>
            </w:r>
            <w:proofErr w:type="spellEnd"/>
          </w:p>
        </w:tc>
        <w:tc>
          <w:tcPr>
            <w:tcW w:w="1136" w:type="dxa"/>
          </w:tcPr>
          <w:p w14:paraId="6FBCD19D" w14:textId="1F0B129B" w:rsidR="00C34FBD" w:rsidRDefault="00BD1A6A" w:rsidP="00BA3400">
            <w:pPr>
              <w:rPr>
                <w:lang w:eastAsia="en-US"/>
              </w:rPr>
            </w:pPr>
            <w:r>
              <w:rPr>
                <w:lang w:eastAsia="en-US"/>
              </w:rPr>
              <w:t xml:space="preserve">0.1 </w:t>
            </w:r>
            <w:proofErr w:type="spellStart"/>
            <w:r>
              <w:rPr>
                <w:lang w:eastAsia="en-US"/>
              </w:rPr>
              <w:t>ms</w:t>
            </w:r>
            <w:proofErr w:type="spellEnd"/>
          </w:p>
        </w:tc>
        <w:tc>
          <w:tcPr>
            <w:tcW w:w="2315" w:type="dxa"/>
          </w:tcPr>
          <w:p w14:paraId="39C271D7" w14:textId="35DB9D8B" w:rsidR="00C34FBD" w:rsidRDefault="005B0679" w:rsidP="00BA3400">
            <w:pPr>
              <w:rPr>
                <w:lang w:eastAsia="en-US"/>
              </w:rPr>
            </w:pPr>
            <w:r>
              <w:rPr>
                <w:lang w:eastAsia="en-US"/>
              </w:rPr>
              <w:t xml:space="preserve">0.4 </w:t>
            </w:r>
            <w:proofErr w:type="spellStart"/>
            <w:r>
              <w:rPr>
                <w:lang w:eastAsia="en-US"/>
              </w:rPr>
              <w:t>ms</w:t>
            </w:r>
            <w:proofErr w:type="spellEnd"/>
          </w:p>
        </w:tc>
      </w:tr>
      <w:tr w:rsidR="00C34FBD" w14:paraId="1482E50F" w14:textId="77777777" w:rsidTr="00C34FBD">
        <w:tc>
          <w:tcPr>
            <w:tcW w:w="2805" w:type="dxa"/>
          </w:tcPr>
          <w:p w14:paraId="3A59D093" w14:textId="140E6F49" w:rsidR="00C34FBD" w:rsidRDefault="00EA3A62" w:rsidP="00BA3400">
            <w:pPr>
              <w:rPr>
                <w:lang w:eastAsia="en-US"/>
              </w:rPr>
            </w:pPr>
            <w:r>
              <w:rPr>
                <w:lang w:eastAsia="en-US"/>
              </w:rPr>
              <w:t>Atrial Refractory Period</w:t>
            </w:r>
          </w:p>
        </w:tc>
        <w:tc>
          <w:tcPr>
            <w:tcW w:w="3094" w:type="dxa"/>
          </w:tcPr>
          <w:p w14:paraId="22A35AC4" w14:textId="3CAE4E2A" w:rsidR="00C34FBD" w:rsidRDefault="0086268E" w:rsidP="00BA3400">
            <w:pPr>
              <w:rPr>
                <w:lang w:eastAsia="en-US"/>
              </w:rPr>
            </w:pPr>
            <w:r>
              <w:rPr>
                <w:lang w:eastAsia="en-US"/>
              </w:rPr>
              <w:t xml:space="preserve">150-500 </w:t>
            </w:r>
            <w:proofErr w:type="spellStart"/>
            <w:r>
              <w:rPr>
                <w:lang w:eastAsia="en-US"/>
              </w:rPr>
              <w:t>ms</w:t>
            </w:r>
            <w:proofErr w:type="spellEnd"/>
          </w:p>
        </w:tc>
        <w:tc>
          <w:tcPr>
            <w:tcW w:w="1136" w:type="dxa"/>
          </w:tcPr>
          <w:p w14:paraId="6FDDCFFE" w14:textId="63B04E26" w:rsidR="00C34FBD" w:rsidRDefault="0086268E" w:rsidP="00BA3400">
            <w:pPr>
              <w:rPr>
                <w:lang w:eastAsia="en-US"/>
              </w:rPr>
            </w:pPr>
            <w:r>
              <w:rPr>
                <w:lang w:eastAsia="en-US"/>
              </w:rPr>
              <w:t xml:space="preserve">10 </w:t>
            </w:r>
            <w:proofErr w:type="spellStart"/>
            <w:r>
              <w:rPr>
                <w:lang w:eastAsia="en-US"/>
              </w:rPr>
              <w:t>ms</w:t>
            </w:r>
            <w:proofErr w:type="spellEnd"/>
          </w:p>
        </w:tc>
        <w:tc>
          <w:tcPr>
            <w:tcW w:w="2315" w:type="dxa"/>
          </w:tcPr>
          <w:p w14:paraId="2B81255B" w14:textId="5B20503A" w:rsidR="00C34FBD" w:rsidRDefault="009B1B95" w:rsidP="00BA3400">
            <w:pPr>
              <w:rPr>
                <w:lang w:eastAsia="en-US"/>
              </w:rPr>
            </w:pPr>
            <w:r>
              <w:rPr>
                <w:lang w:eastAsia="en-US"/>
              </w:rPr>
              <w:t xml:space="preserve">250 </w:t>
            </w:r>
            <w:proofErr w:type="spellStart"/>
            <w:r>
              <w:rPr>
                <w:lang w:eastAsia="en-US"/>
              </w:rPr>
              <w:t>ms</w:t>
            </w:r>
            <w:proofErr w:type="spellEnd"/>
          </w:p>
        </w:tc>
      </w:tr>
      <w:tr w:rsidR="00C34FBD" w14:paraId="3E738E09" w14:textId="77777777" w:rsidTr="00C34FBD">
        <w:tc>
          <w:tcPr>
            <w:tcW w:w="2805" w:type="dxa"/>
          </w:tcPr>
          <w:p w14:paraId="28BEADDE" w14:textId="112D2EBC" w:rsidR="00C34FBD" w:rsidRDefault="00EA3A62" w:rsidP="00BA3400">
            <w:pPr>
              <w:rPr>
                <w:lang w:eastAsia="en-US"/>
              </w:rPr>
            </w:pPr>
            <w:r>
              <w:rPr>
                <w:lang w:eastAsia="en-US"/>
              </w:rPr>
              <w:t>Ventricular Refractory Period</w:t>
            </w:r>
          </w:p>
        </w:tc>
        <w:tc>
          <w:tcPr>
            <w:tcW w:w="3094" w:type="dxa"/>
          </w:tcPr>
          <w:p w14:paraId="3620E1AF" w14:textId="4EC6FE75" w:rsidR="00C34FBD" w:rsidRDefault="0086268E" w:rsidP="00BA3400">
            <w:pPr>
              <w:rPr>
                <w:lang w:eastAsia="en-US"/>
              </w:rPr>
            </w:pPr>
            <w:r>
              <w:rPr>
                <w:lang w:eastAsia="en-US"/>
              </w:rPr>
              <w:t xml:space="preserve">150-500 </w:t>
            </w:r>
            <w:proofErr w:type="spellStart"/>
            <w:r>
              <w:rPr>
                <w:lang w:eastAsia="en-US"/>
              </w:rPr>
              <w:t>ms</w:t>
            </w:r>
            <w:proofErr w:type="spellEnd"/>
          </w:p>
        </w:tc>
        <w:tc>
          <w:tcPr>
            <w:tcW w:w="1136" w:type="dxa"/>
          </w:tcPr>
          <w:p w14:paraId="267ECDB8" w14:textId="418807FF" w:rsidR="00C34FBD" w:rsidRDefault="0086268E" w:rsidP="00BA3400">
            <w:pPr>
              <w:rPr>
                <w:lang w:eastAsia="en-US"/>
              </w:rPr>
            </w:pPr>
            <w:r>
              <w:rPr>
                <w:lang w:eastAsia="en-US"/>
              </w:rPr>
              <w:t xml:space="preserve">10 </w:t>
            </w:r>
            <w:proofErr w:type="spellStart"/>
            <w:r>
              <w:rPr>
                <w:lang w:eastAsia="en-US"/>
              </w:rPr>
              <w:t>ms</w:t>
            </w:r>
            <w:proofErr w:type="spellEnd"/>
          </w:p>
        </w:tc>
        <w:tc>
          <w:tcPr>
            <w:tcW w:w="2315" w:type="dxa"/>
          </w:tcPr>
          <w:p w14:paraId="69A6C8D5" w14:textId="2144E61E" w:rsidR="00C34FBD" w:rsidRDefault="009B1B95" w:rsidP="00BA3400">
            <w:pPr>
              <w:rPr>
                <w:lang w:eastAsia="en-US"/>
              </w:rPr>
            </w:pPr>
            <w:r>
              <w:rPr>
                <w:lang w:eastAsia="en-US"/>
              </w:rPr>
              <w:t xml:space="preserve">320 </w:t>
            </w:r>
            <w:proofErr w:type="spellStart"/>
            <w:r>
              <w:rPr>
                <w:lang w:eastAsia="en-US"/>
              </w:rPr>
              <w:t>ms</w:t>
            </w:r>
            <w:proofErr w:type="spellEnd"/>
          </w:p>
        </w:tc>
      </w:tr>
      <w:tr w:rsidR="009B1B95" w14:paraId="46697D40" w14:textId="77777777" w:rsidTr="00C34FBD">
        <w:tc>
          <w:tcPr>
            <w:tcW w:w="2805" w:type="dxa"/>
          </w:tcPr>
          <w:p w14:paraId="4D582457" w14:textId="66649A86" w:rsidR="009B1B95" w:rsidRDefault="009B1B95" w:rsidP="009B1B95">
            <w:pPr>
              <w:rPr>
                <w:lang w:eastAsia="en-US"/>
              </w:rPr>
            </w:pPr>
            <w:r>
              <w:rPr>
                <w:lang w:eastAsia="en-US"/>
              </w:rPr>
              <w:t>Post-Ventricular Atrial Refractory Period</w:t>
            </w:r>
          </w:p>
        </w:tc>
        <w:tc>
          <w:tcPr>
            <w:tcW w:w="3094" w:type="dxa"/>
          </w:tcPr>
          <w:p w14:paraId="4976F618" w14:textId="79169DB1" w:rsidR="009B1B95" w:rsidRDefault="009B1B95" w:rsidP="009B1B95">
            <w:pPr>
              <w:rPr>
                <w:lang w:eastAsia="en-US"/>
              </w:rPr>
            </w:pPr>
            <w:r>
              <w:rPr>
                <w:lang w:eastAsia="en-US"/>
              </w:rPr>
              <w:t xml:space="preserve">150-500 </w:t>
            </w:r>
            <w:proofErr w:type="spellStart"/>
            <w:r>
              <w:rPr>
                <w:lang w:eastAsia="en-US"/>
              </w:rPr>
              <w:t>ms</w:t>
            </w:r>
            <w:proofErr w:type="spellEnd"/>
          </w:p>
        </w:tc>
        <w:tc>
          <w:tcPr>
            <w:tcW w:w="1136" w:type="dxa"/>
          </w:tcPr>
          <w:p w14:paraId="73CBE469" w14:textId="73AC9951" w:rsidR="009B1B95" w:rsidRDefault="009B1B95" w:rsidP="009B1B95">
            <w:pPr>
              <w:rPr>
                <w:lang w:eastAsia="en-US"/>
              </w:rPr>
            </w:pPr>
            <w:r>
              <w:rPr>
                <w:lang w:eastAsia="en-US"/>
              </w:rPr>
              <w:t xml:space="preserve">10 </w:t>
            </w:r>
            <w:proofErr w:type="spellStart"/>
            <w:r>
              <w:rPr>
                <w:lang w:eastAsia="en-US"/>
              </w:rPr>
              <w:t>ms</w:t>
            </w:r>
            <w:proofErr w:type="spellEnd"/>
          </w:p>
        </w:tc>
        <w:tc>
          <w:tcPr>
            <w:tcW w:w="2315" w:type="dxa"/>
          </w:tcPr>
          <w:p w14:paraId="70068D59" w14:textId="3F82A8BE" w:rsidR="009B1B95" w:rsidRDefault="009B1B95" w:rsidP="009B1B95">
            <w:pPr>
              <w:rPr>
                <w:lang w:eastAsia="en-US"/>
              </w:rPr>
            </w:pPr>
            <w:r>
              <w:rPr>
                <w:lang w:eastAsia="en-US"/>
              </w:rPr>
              <w:t xml:space="preserve">320 </w:t>
            </w:r>
            <w:proofErr w:type="spellStart"/>
            <w:r>
              <w:rPr>
                <w:lang w:eastAsia="en-US"/>
              </w:rPr>
              <w:t>ms</w:t>
            </w:r>
            <w:proofErr w:type="spellEnd"/>
          </w:p>
        </w:tc>
      </w:tr>
      <w:tr w:rsidR="009B1B95" w14:paraId="12F1CAB8" w14:textId="77777777" w:rsidTr="00C34FBD">
        <w:tc>
          <w:tcPr>
            <w:tcW w:w="2805" w:type="dxa"/>
          </w:tcPr>
          <w:p w14:paraId="6AFF7581" w14:textId="0D176FCC" w:rsidR="009B1B95" w:rsidRDefault="009B1B95" w:rsidP="009B1B95">
            <w:pPr>
              <w:rPr>
                <w:lang w:eastAsia="en-US"/>
              </w:rPr>
            </w:pPr>
            <w:r>
              <w:rPr>
                <w:lang w:eastAsia="en-US"/>
              </w:rPr>
              <w:t>Hysteresis rate limit</w:t>
            </w:r>
          </w:p>
        </w:tc>
        <w:tc>
          <w:tcPr>
            <w:tcW w:w="3094" w:type="dxa"/>
          </w:tcPr>
          <w:p w14:paraId="654BB818" w14:textId="05A83286" w:rsidR="009B1B95" w:rsidRDefault="009B1B95" w:rsidP="009B1B95">
            <w:pPr>
              <w:rPr>
                <w:lang w:eastAsia="en-US"/>
              </w:rPr>
            </w:pPr>
            <w:r>
              <w:rPr>
                <w:lang w:eastAsia="en-US"/>
              </w:rPr>
              <w:t>Off or same as lower rate limit</w:t>
            </w:r>
          </w:p>
        </w:tc>
        <w:tc>
          <w:tcPr>
            <w:tcW w:w="1136" w:type="dxa"/>
          </w:tcPr>
          <w:p w14:paraId="24E24FA8" w14:textId="20A701E5" w:rsidR="009B1B95" w:rsidRDefault="009B1B95" w:rsidP="009B1B95">
            <w:pPr>
              <w:rPr>
                <w:lang w:eastAsia="en-US"/>
              </w:rPr>
            </w:pPr>
            <w:r>
              <w:rPr>
                <w:lang w:eastAsia="en-US"/>
              </w:rPr>
              <w:t>-</w:t>
            </w:r>
          </w:p>
        </w:tc>
        <w:tc>
          <w:tcPr>
            <w:tcW w:w="2315" w:type="dxa"/>
          </w:tcPr>
          <w:p w14:paraId="191698D4" w14:textId="123100F7" w:rsidR="009B1B95" w:rsidRDefault="009B1B95" w:rsidP="009B1B95">
            <w:pPr>
              <w:rPr>
                <w:lang w:eastAsia="en-US"/>
              </w:rPr>
            </w:pPr>
            <w:r>
              <w:rPr>
                <w:lang w:eastAsia="en-US"/>
              </w:rPr>
              <w:t>Off</w:t>
            </w:r>
          </w:p>
        </w:tc>
      </w:tr>
    </w:tbl>
    <w:p w14:paraId="45E20935" w14:textId="05A8B7EB" w:rsidR="008C7D0C" w:rsidRDefault="00DE211B" w:rsidP="00BA3400">
      <w:pPr>
        <w:rPr>
          <w:lang w:eastAsia="en-US"/>
        </w:rPr>
      </w:pPr>
      <w:r>
        <w:rPr>
          <w:lang w:eastAsia="en-US"/>
        </w:rPr>
        <w:t xml:space="preserve">The user module will also </w:t>
      </w:r>
      <w:r w:rsidR="00E74B56">
        <w:rPr>
          <w:lang w:eastAsia="en-US"/>
        </w:rPr>
        <w:t>enable</w:t>
      </w:r>
      <w:r>
        <w:rPr>
          <w:lang w:eastAsia="en-US"/>
        </w:rPr>
        <w:t xml:space="preserve"> values to be store</w:t>
      </w:r>
      <w:r w:rsidR="00E74B56">
        <w:rPr>
          <w:lang w:eastAsia="en-US"/>
        </w:rPr>
        <w:t>d after their modification.</w:t>
      </w:r>
    </w:p>
    <w:p w14:paraId="1F8E2268" w14:textId="6E6AA9A5" w:rsidR="00E74B56" w:rsidRDefault="00E74B56" w:rsidP="00E74B56">
      <w:pPr>
        <w:pStyle w:val="Heading2"/>
      </w:pPr>
      <w:r>
        <w:t>2.3.1.7 Dashboard Module</w:t>
      </w:r>
      <w:r w:rsidR="00EE403B">
        <w:t xml:space="preserve"> </w:t>
      </w:r>
      <w:r w:rsidR="008B19E0">
        <w:t>Interface</w:t>
      </w:r>
      <w:r w:rsidR="00EE403B">
        <w:t xml:space="preserve"> Specification</w:t>
      </w:r>
    </w:p>
    <w:p w14:paraId="7683ECDF" w14:textId="662BFDE4" w:rsidR="00E74B56" w:rsidRDefault="00E74B56" w:rsidP="00E74B56">
      <w:pPr>
        <w:rPr>
          <w:lang w:eastAsia="en-US"/>
        </w:rPr>
      </w:pPr>
      <w:r>
        <w:rPr>
          <w:lang w:eastAsia="en-US"/>
        </w:rPr>
        <w:t xml:space="preserve">The dashboard module will display all current parameter values to the user. It will allow users to enter a new value for each of </w:t>
      </w:r>
      <w:r w:rsidR="006853BD">
        <w:rPr>
          <w:lang w:eastAsia="en-US"/>
        </w:rPr>
        <w:t>them and</w:t>
      </w:r>
      <w:r>
        <w:rPr>
          <w:lang w:eastAsia="en-US"/>
        </w:rPr>
        <w:t xml:space="preserve"> </w:t>
      </w:r>
      <w:r w:rsidR="006853BD">
        <w:rPr>
          <w:lang w:eastAsia="en-US"/>
        </w:rPr>
        <w:t xml:space="preserve">attempt to modify it using the associated method in the user module. If the modification is allowed it will notify the user and update displayed values, otherwise it will </w:t>
      </w:r>
      <w:r w:rsidR="00C1775A">
        <w:rPr>
          <w:lang w:eastAsia="en-US"/>
        </w:rPr>
        <w:t>display a message</w:t>
      </w:r>
      <w:r w:rsidR="005A7C80">
        <w:rPr>
          <w:lang w:eastAsia="en-US"/>
        </w:rPr>
        <w:t xml:space="preserve"> that the entry was invalid. It will also display conditions for each </w:t>
      </w:r>
      <w:r w:rsidR="00D42C38">
        <w:rPr>
          <w:lang w:eastAsia="en-US"/>
        </w:rPr>
        <w:t>parameter to be valid as described in 2.3.1.6.</w:t>
      </w:r>
      <w:r w:rsidR="00D56AF6">
        <w:rPr>
          <w:lang w:eastAsia="en-US"/>
        </w:rPr>
        <w:t xml:space="preserve"> The dashboard module will also have a back button to </w:t>
      </w:r>
      <w:r w:rsidR="00135A88">
        <w:rPr>
          <w:lang w:eastAsia="en-US"/>
        </w:rPr>
        <w:t xml:space="preserve">log out and </w:t>
      </w:r>
      <w:r w:rsidR="00D56AF6">
        <w:rPr>
          <w:lang w:eastAsia="en-US"/>
        </w:rPr>
        <w:t>return to the previous screen</w:t>
      </w:r>
      <w:r w:rsidR="00135A88">
        <w:rPr>
          <w:lang w:eastAsia="en-US"/>
        </w:rPr>
        <w:t>.</w:t>
      </w:r>
    </w:p>
    <w:p w14:paraId="39A913B4" w14:textId="77777777" w:rsidR="001A769D" w:rsidRDefault="001A769D" w:rsidP="001A769D">
      <w:pPr>
        <w:rPr>
          <w:lang w:eastAsia="en-US"/>
        </w:rPr>
      </w:pPr>
    </w:p>
    <w:p w14:paraId="24A0FDE5" w14:textId="586A9729" w:rsidR="001A769D" w:rsidRDefault="001A769D" w:rsidP="001A769D">
      <w:pPr>
        <w:pStyle w:val="Heading2"/>
        <w:rPr>
          <w:b/>
          <w:u w:val="single"/>
        </w:rPr>
      </w:pPr>
      <w:r w:rsidRPr="6ED9117A">
        <w:rPr>
          <w:b/>
          <w:u w:val="single"/>
        </w:rPr>
        <w:t>2.3.2 Module Internal Design</w:t>
      </w:r>
    </w:p>
    <w:p w14:paraId="7873C2F9" w14:textId="0F1E6016" w:rsidR="0072397C" w:rsidRDefault="00EE403B" w:rsidP="00EE403B">
      <w:pPr>
        <w:pStyle w:val="Heading2"/>
      </w:pPr>
      <w:r>
        <w:t>2.3.2.1 DCM Module Internal Design</w:t>
      </w:r>
    </w:p>
    <w:p w14:paraId="7136CF88" w14:textId="404C8A1D" w:rsidR="004104A6" w:rsidRPr="004104A6" w:rsidRDefault="004104A6" w:rsidP="004104A6">
      <w:pPr>
        <w:rPr>
          <w:lang w:eastAsia="en-US"/>
        </w:rPr>
      </w:pPr>
      <w:r>
        <w:rPr>
          <w:lang w:eastAsia="en-US"/>
        </w:rPr>
        <w:t>The DCM Module will create an instance of the GUI module an</w:t>
      </w:r>
      <w:r w:rsidR="001A1404">
        <w:rPr>
          <w:lang w:eastAsia="en-US"/>
        </w:rPr>
        <w:t>d show the GUI.</w:t>
      </w:r>
    </w:p>
    <w:p w14:paraId="64CB7469" w14:textId="27612FE3" w:rsidR="00B2415C" w:rsidRDefault="00B2415C" w:rsidP="00B2415C">
      <w:pPr>
        <w:pStyle w:val="Heading2"/>
      </w:pPr>
      <w:r>
        <w:lastRenderedPageBreak/>
        <w:t>2.3.2.2 GUI Module Internal Design</w:t>
      </w:r>
    </w:p>
    <w:p w14:paraId="2759E575" w14:textId="7222800D" w:rsidR="00B2415C" w:rsidRDefault="00B2415C" w:rsidP="00B2415C">
      <w:pPr>
        <w:rPr>
          <w:lang w:eastAsia="en-US"/>
        </w:rPr>
      </w:pPr>
      <w:r>
        <w:rPr>
          <w:lang w:eastAsia="en-US"/>
        </w:rPr>
        <w:t>The GUI module</w:t>
      </w:r>
      <w:r w:rsidR="001E1607">
        <w:rPr>
          <w:lang w:eastAsia="en-US"/>
        </w:rPr>
        <w:t xml:space="preserve"> </w:t>
      </w:r>
      <w:r w:rsidR="00BF0059">
        <w:rPr>
          <w:lang w:eastAsia="en-US"/>
        </w:rPr>
        <w:t xml:space="preserve">uses </w:t>
      </w:r>
      <w:r>
        <w:rPr>
          <w:lang w:eastAsia="en-US"/>
        </w:rPr>
        <w:t xml:space="preserve">the </w:t>
      </w:r>
      <w:r w:rsidR="00804D39">
        <w:rPr>
          <w:lang w:eastAsia="en-US"/>
        </w:rPr>
        <w:t>Tk interface (</w:t>
      </w:r>
      <w:proofErr w:type="spellStart"/>
      <w:r w:rsidR="00804D39">
        <w:rPr>
          <w:lang w:eastAsia="en-US"/>
        </w:rPr>
        <w:t>tkinter</w:t>
      </w:r>
      <w:proofErr w:type="spellEnd"/>
      <w:r w:rsidR="00804D39">
        <w:rPr>
          <w:lang w:eastAsia="en-US"/>
        </w:rPr>
        <w:t>) library included with python. It inherit</w:t>
      </w:r>
      <w:r w:rsidR="00BF0059">
        <w:rPr>
          <w:lang w:eastAsia="en-US"/>
        </w:rPr>
        <w:t>s</w:t>
      </w:r>
      <w:r w:rsidR="00804D39">
        <w:rPr>
          <w:lang w:eastAsia="en-US"/>
        </w:rPr>
        <w:t xml:space="preserve"> from the </w:t>
      </w:r>
      <w:r w:rsidR="00921A1B">
        <w:rPr>
          <w:lang w:eastAsia="en-US"/>
        </w:rPr>
        <w:t>main Tk</w:t>
      </w:r>
      <w:r w:rsidR="4493347C" w:rsidRPr="1CF53930">
        <w:rPr>
          <w:lang w:eastAsia="en-US"/>
        </w:rPr>
        <w:t xml:space="preserve"> </w:t>
      </w:r>
      <w:r w:rsidR="00921A1B">
        <w:rPr>
          <w:lang w:eastAsia="en-US"/>
        </w:rPr>
        <w:t>() class. This is the class that creates a window on the user</w:t>
      </w:r>
      <w:r w:rsidR="00F34563">
        <w:rPr>
          <w:lang w:eastAsia="en-US"/>
        </w:rPr>
        <w:t>’</w:t>
      </w:r>
      <w:r w:rsidR="00921A1B">
        <w:rPr>
          <w:lang w:eastAsia="en-US"/>
        </w:rPr>
        <w:t>s screen</w:t>
      </w:r>
      <w:r w:rsidR="00DD6271">
        <w:rPr>
          <w:lang w:eastAsia="en-US"/>
        </w:rPr>
        <w:t xml:space="preserve">. The GUI module will contain a </w:t>
      </w:r>
      <w:r w:rsidR="004021D1">
        <w:rPr>
          <w:lang w:eastAsia="en-US"/>
        </w:rPr>
        <w:t xml:space="preserve">dictionary </w:t>
      </w:r>
      <w:r w:rsidR="001B315D">
        <w:rPr>
          <w:lang w:eastAsia="en-US"/>
        </w:rPr>
        <w:t>with i</w:t>
      </w:r>
      <w:r w:rsidR="00A03E2F">
        <w:rPr>
          <w:lang w:eastAsia="en-US"/>
        </w:rPr>
        <w:t>nstances of each page module</w:t>
      </w:r>
      <w:r w:rsidR="00FD066D">
        <w:rPr>
          <w:lang w:eastAsia="en-US"/>
        </w:rPr>
        <w:t xml:space="preserve">. </w:t>
      </w:r>
      <w:r w:rsidR="00E2516A">
        <w:rPr>
          <w:lang w:eastAsia="en-US"/>
        </w:rPr>
        <w:t>On initialization the GUI will show the welcome page</w:t>
      </w:r>
      <w:r w:rsidR="00157E39">
        <w:rPr>
          <w:lang w:eastAsia="en-US"/>
        </w:rPr>
        <w:t>.</w:t>
      </w:r>
    </w:p>
    <w:tbl>
      <w:tblPr>
        <w:tblStyle w:val="TableGrid"/>
        <w:tblW w:w="0" w:type="auto"/>
        <w:tblLook w:val="04A0" w:firstRow="1" w:lastRow="0" w:firstColumn="1" w:lastColumn="0" w:noHBand="0" w:noVBand="1"/>
      </w:tblPr>
      <w:tblGrid>
        <w:gridCol w:w="4675"/>
        <w:gridCol w:w="4675"/>
      </w:tblGrid>
      <w:tr w:rsidR="0049348C" w14:paraId="5F94893B" w14:textId="77777777" w:rsidTr="0049348C">
        <w:tc>
          <w:tcPr>
            <w:tcW w:w="4675" w:type="dxa"/>
          </w:tcPr>
          <w:p w14:paraId="1F9E82BB" w14:textId="2614DD6C" w:rsidR="0049348C" w:rsidRDefault="0049348C" w:rsidP="00B2415C">
            <w:pPr>
              <w:rPr>
                <w:lang w:eastAsia="en-US"/>
              </w:rPr>
            </w:pPr>
            <w:r>
              <w:rPr>
                <w:lang w:eastAsia="en-US"/>
              </w:rPr>
              <w:t>Attribute</w:t>
            </w:r>
          </w:p>
        </w:tc>
        <w:tc>
          <w:tcPr>
            <w:tcW w:w="4675" w:type="dxa"/>
          </w:tcPr>
          <w:p w14:paraId="1F0A0CAA" w14:textId="664D325A" w:rsidR="0049348C" w:rsidRDefault="0049348C" w:rsidP="00B2415C">
            <w:pPr>
              <w:rPr>
                <w:lang w:eastAsia="en-US"/>
              </w:rPr>
            </w:pPr>
            <w:r>
              <w:rPr>
                <w:lang w:eastAsia="en-US"/>
              </w:rPr>
              <w:t>Description</w:t>
            </w:r>
          </w:p>
        </w:tc>
      </w:tr>
      <w:tr w:rsidR="0049348C" w14:paraId="4D012F1B" w14:textId="77777777" w:rsidTr="0049348C">
        <w:tc>
          <w:tcPr>
            <w:tcW w:w="4675" w:type="dxa"/>
          </w:tcPr>
          <w:p w14:paraId="514F7CAE" w14:textId="4A61AC3F" w:rsidR="0049348C" w:rsidRDefault="003310D9" w:rsidP="00B2415C">
            <w:pPr>
              <w:rPr>
                <w:lang w:eastAsia="en-US"/>
              </w:rPr>
            </w:pPr>
            <w:r>
              <w:rPr>
                <w:lang w:eastAsia="en-US"/>
              </w:rPr>
              <w:t xml:space="preserve">frames: </w:t>
            </w:r>
            <w:r w:rsidR="003A607D">
              <w:rPr>
                <w:lang w:eastAsia="en-US"/>
              </w:rPr>
              <w:t>Frame</w:t>
            </w:r>
            <w:r w:rsidR="58F22D4C" w:rsidRPr="1CF53930">
              <w:rPr>
                <w:lang w:eastAsia="en-US"/>
              </w:rPr>
              <w:t xml:space="preserve"> </w:t>
            </w:r>
            <w:r w:rsidR="003A607D">
              <w:rPr>
                <w:lang w:eastAsia="en-US"/>
              </w:rPr>
              <w:t>[]</w:t>
            </w:r>
          </w:p>
        </w:tc>
        <w:tc>
          <w:tcPr>
            <w:tcW w:w="4675" w:type="dxa"/>
          </w:tcPr>
          <w:p w14:paraId="716F118C" w14:textId="45EA9B3E" w:rsidR="0049348C" w:rsidRDefault="00C4219C" w:rsidP="00B2415C">
            <w:pPr>
              <w:rPr>
                <w:lang w:eastAsia="en-US"/>
              </w:rPr>
            </w:pPr>
            <w:r>
              <w:rPr>
                <w:lang w:eastAsia="en-US"/>
              </w:rPr>
              <w:t xml:space="preserve">Dictionary containing </w:t>
            </w:r>
            <w:r w:rsidR="002072BE">
              <w:rPr>
                <w:lang w:eastAsia="en-US"/>
              </w:rPr>
              <w:t>instances of each page class</w:t>
            </w:r>
            <w:r w:rsidR="007030BF">
              <w:rPr>
                <w:lang w:eastAsia="en-US"/>
              </w:rPr>
              <w:t>.</w:t>
            </w:r>
          </w:p>
        </w:tc>
      </w:tr>
      <w:tr w:rsidR="0049348C" w14:paraId="27FB60DD" w14:textId="77777777" w:rsidTr="0049348C">
        <w:tc>
          <w:tcPr>
            <w:tcW w:w="4675" w:type="dxa"/>
          </w:tcPr>
          <w:p w14:paraId="4178F367" w14:textId="53A37E87" w:rsidR="0049348C" w:rsidRDefault="00086259" w:rsidP="00B2415C">
            <w:pPr>
              <w:rPr>
                <w:lang w:eastAsia="en-US"/>
              </w:rPr>
            </w:pPr>
            <w:r>
              <w:rPr>
                <w:lang w:eastAsia="en-US"/>
              </w:rPr>
              <w:t>Container: Frame</w:t>
            </w:r>
          </w:p>
        </w:tc>
        <w:tc>
          <w:tcPr>
            <w:tcW w:w="4675" w:type="dxa"/>
          </w:tcPr>
          <w:p w14:paraId="581E9307" w14:textId="19A92981" w:rsidR="0049348C" w:rsidRDefault="006C4098" w:rsidP="00B2415C">
            <w:pPr>
              <w:rPr>
                <w:lang w:eastAsia="en-US"/>
              </w:rPr>
            </w:pPr>
            <w:r>
              <w:rPr>
                <w:lang w:eastAsia="en-US"/>
              </w:rPr>
              <w:t>Parent frame to contain pages</w:t>
            </w:r>
          </w:p>
        </w:tc>
      </w:tr>
    </w:tbl>
    <w:p w14:paraId="428173E5" w14:textId="77777777" w:rsidR="00157E39" w:rsidRDefault="00157E39" w:rsidP="00B2415C">
      <w:pPr>
        <w:rPr>
          <w:lang w:eastAsia="en-US"/>
        </w:rPr>
      </w:pPr>
    </w:p>
    <w:tbl>
      <w:tblPr>
        <w:tblStyle w:val="TableGrid"/>
        <w:tblW w:w="0" w:type="auto"/>
        <w:tblLook w:val="04A0" w:firstRow="1" w:lastRow="0" w:firstColumn="1" w:lastColumn="0" w:noHBand="0" w:noVBand="1"/>
      </w:tblPr>
      <w:tblGrid>
        <w:gridCol w:w="4675"/>
        <w:gridCol w:w="4675"/>
      </w:tblGrid>
      <w:tr w:rsidR="0049348C" w14:paraId="1004894A" w14:textId="77777777" w:rsidTr="0049348C">
        <w:tc>
          <w:tcPr>
            <w:tcW w:w="4675" w:type="dxa"/>
          </w:tcPr>
          <w:p w14:paraId="71B46A76" w14:textId="677CE722" w:rsidR="0049348C" w:rsidRDefault="0049348C" w:rsidP="00B2415C">
            <w:pPr>
              <w:rPr>
                <w:lang w:eastAsia="en-US"/>
              </w:rPr>
            </w:pPr>
            <w:r>
              <w:rPr>
                <w:lang w:eastAsia="en-US"/>
              </w:rPr>
              <w:t>Method</w:t>
            </w:r>
          </w:p>
        </w:tc>
        <w:tc>
          <w:tcPr>
            <w:tcW w:w="4675" w:type="dxa"/>
          </w:tcPr>
          <w:p w14:paraId="31652336" w14:textId="0E045B9B" w:rsidR="0049348C" w:rsidRDefault="0049348C" w:rsidP="00B2415C">
            <w:pPr>
              <w:rPr>
                <w:lang w:eastAsia="en-US"/>
              </w:rPr>
            </w:pPr>
            <w:r>
              <w:rPr>
                <w:lang w:eastAsia="en-US"/>
              </w:rPr>
              <w:t>Description</w:t>
            </w:r>
          </w:p>
        </w:tc>
      </w:tr>
      <w:tr w:rsidR="0049348C" w14:paraId="424C9989" w14:textId="77777777" w:rsidTr="0049348C">
        <w:tc>
          <w:tcPr>
            <w:tcW w:w="4675" w:type="dxa"/>
          </w:tcPr>
          <w:p w14:paraId="191397FA" w14:textId="4A652CB7" w:rsidR="0049348C" w:rsidRDefault="00DF3B4D" w:rsidP="00B2415C">
            <w:pPr>
              <w:rPr>
                <w:lang w:eastAsia="en-US"/>
              </w:rPr>
            </w:pPr>
            <w:proofErr w:type="spellStart"/>
            <w:r>
              <w:rPr>
                <w:lang w:eastAsia="en-US"/>
              </w:rPr>
              <w:t>s</w:t>
            </w:r>
            <w:r w:rsidR="0076042E">
              <w:rPr>
                <w:lang w:eastAsia="en-US"/>
              </w:rPr>
              <w:t>how_frame</w:t>
            </w:r>
            <w:proofErr w:type="spellEnd"/>
            <w:r w:rsidR="0076042E">
              <w:rPr>
                <w:lang w:eastAsia="en-US"/>
              </w:rPr>
              <w:t>(</w:t>
            </w:r>
            <w:r>
              <w:rPr>
                <w:lang w:eastAsia="en-US"/>
              </w:rPr>
              <w:t>frame)</w:t>
            </w:r>
          </w:p>
        </w:tc>
        <w:tc>
          <w:tcPr>
            <w:tcW w:w="4675" w:type="dxa"/>
          </w:tcPr>
          <w:p w14:paraId="1FBA1F39" w14:textId="0BB400C0" w:rsidR="0049348C" w:rsidRDefault="00C52DAD" w:rsidP="00B2415C">
            <w:pPr>
              <w:rPr>
                <w:lang w:eastAsia="en-US"/>
              </w:rPr>
            </w:pPr>
            <w:r>
              <w:rPr>
                <w:lang w:eastAsia="en-US"/>
              </w:rPr>
              <w:t xml:space="preserve">Show </w:t>
            </w:r>
            <w:r w:rsidR="00CD2812">
              <w:rPr>
                <w:lang w:eastAsia="en-US"/>
              </w:rPr>
              <w:t>the requested frame from frames</w:t>
            </w:r>
            <w:r w:rsidR="00937567">
              <w:rPr>
                <w:lang w:eastAsia="en-US"/>
              </w:rPr>
              <w:t xml:space="preserve"> using </w:t>
            </w:r>
            <w:proofErr w:type="spellStart"/>
            <w:proofErr w:type="gramStart"/>
            <w:r w:rsidR="00937567">
              <w:rPr>
                <w:lang w:eastAsia="en-US"/>
              </w:rPr>
              <w:t>tkraise</w:t>
            </w:r>
            <w:proofErr w:type="spellEnd"/>
            <w:r w:rsidR="00937567">
              <w:rPr>
                <w:lang w:eastAsia="en-US"/>
              </w:rPr>
              <w:t>(</w:t>
            </w:r>
            <w:proofErr w:type="gramEnd"/>
            <w:r w:rsidR="00937567">
              <w:rPr>
                <w:lang w:eastAsia="en-US"/>
              </w:rPr>
              <w:t xml:space="preserve">) from </w:t>
            </w:r>
            <w:proofErr w:type="spellStart"/>
            <w:r w:rsidR="00937567">
              <w:rPr>
                <w:lang w:eastAsia="en-US"/>
              </w:rPr>
              <w:t>tkinter</w:t>
            </w:r>
            <w:proofErr w:type="spellEnd"/>
            <w:r w:rsidR="00937567">
              <w:rPr>
                <w:lang w:eastAsia="en-US"/>
              </w:rPr>
              <w:t>.</w:t>
            </w:r>
          </w:p>
        </w:tc>
      </w:tr>
      <w:tr w:rsidR="0049348C" w14:paraId="44374B6B" w14:textId="77777777" w:rsidTr="0049348C">
        <w:tc>
          <w:tcPr>
            <w:tcW w:w="4675" w:type="dxa"/>
          </w:tcPr>
          <w:p w14:paraId="0FAAEFB8" w14:textId="67F717D2" w:rsidR="0049348C" w:rsidRDefault="00CD2812" w:rsidP="00B2415C">
            <w:pPr>
              <w:rPr>
                <w:lang w:eastAsia="en-US"/>
              </w:rPr>
            </w:pPr>
            <w:proofErr w:type="spellStart"/>
            <w:r>
              <w:rPr>
                <w:lang w:eastAsia="en-US"/>
              </w:rPr>
              <w:t>load_</w:t>
            </w:r>
            <w:proofErr w:type="gramStart"/>
            <w:r>
              <w:rPr>
                <w:lang w:eastAsia="en-US"/>
              </w:rPr>
              <w:t>dashboard</w:t>
            </w:r>
            <w:proofErr w:type="spellEnd"/>
            <w:r>
              <w:rPr>
                <w:lang w:eastAsia="en-US"/>
              </w:rPr>
              <w:t>(</w:t>
            </w:r>
            <w:proofErr w:type="gramEnd"/>
            <w:r w:rsidR="00A50B86">
              <w:rPr>
                <w:lang w:eastAsia="en-US"/>
              </w:rPr>
              <w:t>User)</w:t>
            </w:r>
          </w:p>
        </w:tc>
        <w:tc>
          <w:tcPr>
            <w:tcW w:w="4675" w:type="dxa"/>
          </w:tcPr>
          <w:p w14:paraId="2BBB1C3E" w14:textId="138D8358" w:rsidR="0049348C" w:rsidRDefault="00631DA3" w:rsidP="00B2415C">
            <w:pPr>
              <w:rPr>
                <w:lang w:eastAsia="en-US"/>
              </w:rPr>
            </w:pPr>
            <w:r>
              <w:rPr>
                <w:lang w:eastAsia="en-US"/>
              </w:rPr>
              <w:t xml:space="preserve">Calls the </w:t>
            </w:r>
            <w:proofErr w:type="spellStart"/>
            <w:r>
              <w:rPr>
                <w:lang w:eastAsia="en-US"/>
              </w:rPr>
              <w:t>setUser</w:t>
            </w:r>
            <w:proofErr w:type="spellEnd"/>
            <w:r>
              <w:rPr>
                <w:lang w:eastAsia="en-US"/>
              </w:rPr>
              <w:t xml:space="preserve"> </w:t>
            </w:r>
            <w:r w:rsidR="005B5960">
              <w:rPr>
                <w:lang w:eastAsia="en-US"/>
              </w:rPr>
              <w:t xml:space="preserve">then the </w:t>
            </w:r>
            <w:proofErr w:type="spellStart"/>
            <w:r w:rsidR="005B5960">
              <w:rPr>
                <w:lang w:eastAsia="en-US"/>
              </w:rPr>
              <w:t>load_user_info</w:t>
            </w:r>
            <w:proofErr w:type="spellEnd"/>
            <w:r>
              <w:rPr>
                <w:lang w:eastAsia="en-US"/>
              </w:rPr>
              <w:t xml:space="preserve"> </w:t>
            </w:r>
            <w:r w:rsidR="005B5960">
              <w:rPr>
                <w:lang w:eastAsia="en-US"/>
              </w:rPr>
              <w:t xml:space="preserve">methods </w:t>
            </w:r>
            <w:r>
              <w:rPr>
                <w:lang w:eastAsia="en-US"/>
              </w:rPr>
              <w:t>of the dashboard module</w:t>
            </w:r>
            <w:r w:rsidR="00937567">
              <w:rPr>
                <w:lang w:eastAsia="en-US"/>
              </w:rPr>
              <w:t>.</w:t>
            </w:r>
          </w:p>
        </w:tc>
      </w:tr>
      <w:tr w:rsidR="0084235F" w14:paraId="0C9DE6AF" w14:textId="77777777" w:rsidTr="0049348C">
        <w:tc>
          <w:tcPr>
            <w:tcW w:w="4675" w:type="dxa"/>
          </w:tcPr>
          <w:p w14:paraId="448C24F8" w14:textId="4AAA0C00" w:rsidR="0084235F" w:rsidRDefault="0084235F" w:rsidP="00B2415C">
            <w:pPr>
              <w:rPr>
                <w:lang w:eastAsia="en-US"/>
              </w:rPr>
            </w:pPr>
            <w:r>
              <w:rPr>
                <w:lang w:eastAsia="en-US"/>
              </w:rPr>
              <w:t>Init</w:t>
            </w:r>
            <w:r w:rsidR="6F28C02A" w:rsidRPr="1CF53930">
              <w:rPr>
                <w:lang w:eastAsia="en-US"/>
              </w:rPr>
              <w:t xml:space="preserve"> </w:t>
            </w:r>
            <w:r>
              <w:rPr>
                <w:lang w:eastAsia="en-US"/>
              </w:rPr>
              <w:t>()</w:t>
            </w:r>
          </w:p>
        </w:tc>
        <w:tc>
          <w:tcPr>
            <w:tcW w:w="4675" w:type="dxa"/>
          </w:tcPr>
          <w:p w14:paraId="4F73129D" w14:textId="520D4F4A" w:rsidR="0084235F" w:rsidRDefault="0048748A" w:rsidP="00B2415C">
            <w:pPr>
              <w:rPr>
                <w:lang w:eastAsia="en-US"/>
              </w:rPr>
            </w:pPr>
            <w:r>
              <w:rPr>
                <w:lang w:eastAsia="en-US"/>
              </w:rPr>
              <w:t xml:space="preserve">Calls parent </w:t>
            </w:r>
            <w:proofErr w:type="spellStart"/>
            <w:r>
              <w:rPr>
                <w:lang w:eastAsia="en-US"/>
              </w:rPr>
              <w:t>init</w:t>
            </w:r>
            <w:proofErr w:type="spellEnd"/>
            <w:r>
              <w:rPr>
                <w:lang w:eastAsia="en-US"/>
              </w:rPr>
              <w:t xml:space="preserve"> function, </w:t>
            </w:r>
            <w:r w:rsidR="00EB3934">
              <w:rPr>
                <w:lang w:eastAsia="en-US"/>
              </w:rPr>
              <w:t xml:space="preserve">sets window geometry, packs Container to the main window, and </w:t>
            </w:r>
            <w:r w:rsidR="004C1D83">
              <w:rPr>
                <w:lang w:eastAsia="en-US"/>
              </w:rPr>
              <w:t>populates frames with an instance of each page.</w:t>
            </w:r>
          </w:p>
        </w:tc>
      </w:tr>
    </w:tbl>
    <w:p w14:paraId="7DC68A48" w14:textId="77777777" w:rsidR="0049348C" w:rsidRDefault="0049348C" w:rsidP="00B2415C">
      <w:pPr>
        <w:rPr>
          <w:lang w:eastAsia="en-US"/>
        </w:rPr>
      </w:pPr>
    </w:p>
    <w:p w14:paraId="705D0234" w14:textId="40154CAE" w:rsidR="00937567" w:rsidRDefault="00937567" w:rsidP="00937567">
      <w:pPr>
        <w:pStyle w:val="Heading2"/>
      </w:pPr>
      <w:r>
        <w:t>2.3.2.3 Welcome Page Module Internal Design</w:t>
      </w:r>
    </w:p>
    <w:p w14:paraId="1975D0F7" w14:textId="4C9CB333" w:rsidR="001D2D03" w:rsidRDefault="001E1607" w:rsidP="001D2D03">
      <w:pPr>
        <w:rPr>
          <w:lang w:eastAsia="en-US"/>
        </w:rPr>
      </w:pPr>
      <w:r>
        <w:rPr>
          <w:lang w:eastAsia="en-US"/>
        </w:rPr>
        <w:t xml:space="preserve">The welcome page module inherits from </w:t>
      </w:r>
      <w:proofErr w:type="spellStart"/>
      <w:r w:rsidR="006D2E4A">
        <w:rPr>
          <w:lang w:eastAsia="en-US"/>
        </w:rPr>
        <w:t>tkinter’s</w:t>
      </w:r>
      <w:proofErr w:type="spellEnd"/>
      <w:r w:rsidR="006D2E4A">
        <w:rPr>
          <w:lang w:eastAsia="en-US"/>
        </w:rPr>
        <w:t xml:space="preserve"> Frame module.</w:t>
      </w:r>
      <w:r w:rsidR="001D2D03">
        <w:rPr>
          <w:lang w:eastAsia="en-US"/>
        </w:rPr>
        <w:t xml:space="preserve"> </w:t>
      </w:r>
      <w:r w:rsidR="00F17D53">
        <w:rPr>
          <w:lang w:eastAsia="en-US"/>
        </w:rPr>
        <w:t>It has a button to login that shows the login page frame, and a register button that shows the register page frame.</w:t>
      </w:r>
      <w:r w:rsidR="00A13C19">
        <w:rPr>
          <w:lang w:eastAsia="en-US"/>
        </w:rPr>
        <w:t xml:space="preserve"> It also has a label that says welcome.</w:t>
      </w:r>
    </w:p>
    <w:tbl>
      <w:tblPr>
        <w:tblStyle w:val="TableGrid"/>
        <w:tblW w:w="0" w:type="auto"/>
        <w:tblLook w:val="04A0" w:firstRow="1" w:lastRow="0" w:firstColumn="1" w:lastColumn="0" w:noHBand="0" w:noVBand="1"/>
      </w:tblPr>
      <w:tblGrid>
        <w:gridCol w:w="4675"/>
        <w:gridCol w:w="4675"/>
      </w:tblGrid>
      <w:tr w:rsidR="00C26E48" w14:paraId="5E56323E" w14:textId="77777777" w:rsidTr="00D45564">
        <w:tc>
          <w:tcPr>
            <w:tcW w:w="4675" w:type="dxa"/>
          </w:tcPr>
          <w:p w14:paraId="2CE14D9D" w14:textId="77777777" w:rsidR="00C26E48" w:rsidRDefault="00C26E48" w:rsidP="00D45564">
            <w:pPr>
              <w:rPr>
                <w:lang w:eastAsia="en-US"/>
              </w:rPr>
            </w:pPr>
            <w:r>
              <w:rPr>
                <w:lang w:eastAsia="en-US"/>
              </w:rPr>
              <w:t>Attribute</w:t>
            </w:r>
          </w:p>
        </w:tc>
        <w:tc>
          <w:tcPr>
            <w:tcW w:w="4675" w:type="dxa"/>
          </w:tcPr>
          <w:p w14:paraId="5A6B3828" w14:textId="77777777" w:rsidR="00C26E48" w:rsidRDefault="00C26E48" w:rsidP="00D45564">
            <w:pPr>
              <w:rPr>
                <w:lang w:eastAsia="en-US"/>
              </w:rPr>
            </w:pPr>
            <w:r>
              <w:rPr>
                <w:lang w:eastAsia="en-US"/>
              </w:rPr>
              <w:t>Description</w:t>
            </w:r>
          </w:p>
        </w:tc>
      </w:tr>
      <w:tr w:rsidR="00C26E48" w14:paraId="28673A87" w14:textId="77777777" w:rsidTr="00D45564">
        <w:tc>
          <w:tcPr>
            <w:tcW w:w="4675" w:type="dxa"/>
          </w:tcPr>
          <w:p w14:paraId="2BD25AF4" w14:textId="0D27A75A" w:rsidR="00C26E48" w:rsidRDefault="00C26E48" w:rsidP="00D45564">
            <w:pPr>
              <w:rPr>
                <w:lang w:eastAsia="en-US"/>
              </w:rPr>
            </w:pPr>
            <w:r>
              <w:rPr>
                <w:lang w:eastAsia="en-US"/>
              </w:rPr>
              <w:t>controller</w:t>
            </w:r>
          </w:p>
        </w:tc>
        <w:tc>
          <w:tcPr>
            <w:tcW w:w="4675" w:type="dxa"/>
          </w:tcPr>
          <w:p w14:paraId="3FF801BB" w14:textId="0DCA3A7D" w:rsidR="00C26E48" w:rsidRDefault="00214913" w:rsidP="00D45564">
            <w:pPr>
              <w:rPr>
                <w:lang w:eastAsia="en-US"/>
              </w:rPr>
            </w:pPr>
            <w:r>
              <w:rPr>
                <w:lang w:eastAsia="en-US"/>
              </w:rPr>
              <w:t>A reference to the GUI, allowing control from one object &amp; decoupling the modules.</w:t>
            </w:r>
          </w:p>
        </w:tc>
      </w:tr>
    </w:tbl>
    <w:p w14:paraId="0E8B1D66" w14:textId="77777777" w:rsidR="00C26E48" w:rsidRDefault="00C26E48" w:rsidP="001D2D03">
      <w:pPr>
        <w:rPr>
          <w:lang w:eastAsia="en-US"/>
        </w:rPr>
      </w:pPr>
    </w:p>
    <w:p w14:paraId="146CCC2B" w14:textId="77777777" w:rsidR="00C26E48" w:rsidRDefault="00C26E48" w:rsidP="001D2D03">
      <w:pPr>
        <w:rPr>
          <w:lang w:eastAsia="en-US"/>
        </w:rPr>
      </w:pPr>
    </w:p>
    <w:tbl>
      <w:tblPr>
        <w:tblStyle w:val="TableGrid"/>
        <w:tblW w:w="0" w:type="auto"/>
        <w:tblLook w:val="04A0" w:firstRow="1" w:lastRow="0" w:firstColumn="1" w:lastColumn="0" w:noHBand="0" w:noVBand="1"/>
      </w:tblPr>
      <w:tblGrid>
        <w:gridCol w:w="4675"/>
        <w:gridCol w:w="4675"/>
      </w:tblGrid>
      <w:tr w:rsidR="001D2D03" w14:paraId="409F6EE6" w14:textId="77777777" w:rsidTr="00D45564">
        <w:tc>
          <w:tcPr>
            <w:tcW w:w="4675" w:type="dxa"/>
          </w:tcPr>
          <w:p w14:paraId="57DE4F26" w14:textId="77777777" w:rsidR="001D2D03" w:rsidRDefault="001D2D03" w:rsidP="00D45564">
            <w:pPr>
              <w:rPr>
                <w:lang w:eastAsia="en-US"/>
              </w:rPr>
            </w:pPr>
            <w:r>
              <w:rPr>
                <w:lang w:eastAsia="en-US"/>
              </w:rPr>
              <w:t>Method</w:t>
            </w:r>
          </w:p>
        </w:tc>
        <w:tc>
          <w:tcPr>
            <w:tcW w:w="4675" w:type="dxa"/>
          </w:tcPr>
          <w:p w14:paraId="068F4039" w14:textId="77777777" w:rsidR="001D2D03" w:rsidRDefault="001D2D03" w:rsidP="00D45564">
            <w:pPr>
              <w:rPr>
                <w:lang w:eastAsia="en-US"/>
              </w:rPr>
            </w:pPr>
            <w:r>
              <w:rPr>
                <w:lang w:eastAsia="en-US"/>
              </w:rPr>
              <w:t>Description</w:t>
            </w:r>
          </w:p>
        </w:tc>
      </w:tr>
      <w:tr w:rsidR="001D2D03" w14:paraId="47CC8127" w14:textId="77777777" w:rsidTr="00D45564">
        <w:tc>
          <w:tcPr>
            <w:tcW w:w="4675" w:type="dxa"/>
          </w:tcPr>
          <w:p w14:paraId="3F6E3D21" w14:textId="51927C40" w:rsidR="001D2D03" w:rsidRDefault="008A20E0" w:rsidP="00D45564">
            <w:pPr>
              <w:rPr>
                <w:lang w:eastAsia="en-US"/>
              </w:rPr>
            </w:pPr>
            <w:r>
              <w:rPr>
                <w:lang w:eastAsia="en-US"/>
              </w:rPr>
              <w:t>Init</w:t>
            </w:r>
            <w:r w:rsidR="0B6DE0BB" w:rsidRPr="1CF53930">
              <w:rPr>
                <w:lang w:eastAsia="en-US"/>
              </w:rPr>
              <w:t xml:space="preserve"> </w:t>
            </w:r>
            <w:r w:rsidR="00ED2F58">
              <w:rPr>
                <w:lang w:eastAsia="en-US"/>
              </w:rPr>
              <w:t>(parent, controller)</w:t>
            </w:r>
          </w:p>
        </w:tc>
        <w:tc>
          <w:tcPr>
            <w:tcW w:w="4675" w:type="dxa"/>
          </w:tcPr>
          <w:p w14:paraId="032BF116" w14:textId="5A445DF6" w:rsidR="001D2D03" w:rsidRDefault="00ED2F58" w:rsidP="00D45564">
            <w:pPr>
              <w:rPr>
                <w:lang w:eastAsia="en-US"/>
              </w:rPr>
            </w:pPr>
            <w:r>
              <w:rPr>
                <w:lang w:eastAsia="en-US"/>
              </w:rPr>
              <w:t xml:space="preserve">Calls the parent </w:t>
            </w:r>
            <w:proofErr w:type="spellStart"/>
            <w:r>
              <w:rPr>
                <w:lang w:eastAsia="en-US"/>
              </w:rPr>
              <w:t>init</w:t>
            </w:r>
            <w:proofErr w:type="spellEnd"/>
            <w:r>
              <w:rPr>
                <w:lang w:eastAsia="en-US"/>
              </w:rPr>
              <w:t xml:space="preserve"> function</w:t>
            </w:r>
            <w:r w:rsidR="00DF49A7">
              <w:rPr>
                <w:lang w:eastAsia="en-US"/>
              </w:rPr>
              <w:t xml:space="preserve">, </w:t>
            </w:r>
            <w:r w:rsidR="00D3332C">
              <w:rPr>
                <w:lang w:eastAsia="en-US"/>
              </w:rPr>
              <w:t>creates the two buttons</w:t>
            </w:r>
            <w:r w:rsidR="007950FE">
              <w:rPr>
                <w:lang w:eastAsia="en-US"/>
              </w:rPr>
              <w:t xml:space="preserve"> which use the controller to call </w:t>
            </w:r>
            <w:proofErr w:type="spellStart"/>
            <w:r w:rsidR="007950FE">
              <w:rPr>
                <w:lang w:eastAsia="en-US"/>
              </w:rPr>
              <w:t>show</w:t>
            </w:r>
            <w:r w:rsidR="005D287C">
              <w:rPr>
                <w:lang w:eastAsia="en-US"/>
              </w:rPr>
              <w:t>_frame</w:t>
            </w:r>
            <w:proofErr w:type="spellEnd"/>
            <w:r w:rsidR="005D287C">
              <w:rPr>
                <w:lang w:eastAsia="en-US"/>
              </w:rPr>
              <w:t xml:space="preserve"> from the GUI module for their respective pages</w:t>
            </w:r>
            <w:r w:rsidR="00214913">
              <w:rPr>
                <w:lang w:eastAsia="en-US"/>
              </w:rPr>
              <w:t>.</w:t>
            </w:r>
          </w:p>
        </w:tc>
      </w:tr>
    </w:tbl>
    <w:p w14:paraId="48400174" w14:textId="77777777" w:rsidR="00937567" w:rsidRDefault="00937567" w:rsidP="00B2415C">
      <w:pPr>
        <w:rPr>
          <w:lang w:eastAsia="en-US"/>
        </w:rPr>
      </w:pPr>
    </w:p>
    <w:p w14:paraId="2AFF3B46" w14:textId="46E1EF6B" w:rsidR="00A86F7A" w:rsidRDefault="00A86F7A" w:rsidP="00A86F7A">
      <w:pPr>
        <w:pStyle w:val="Heading2"/>
      </w:pPr>
      <w:r>
        <w:t>2.3.2.4 Login Page Module Internal Design</w:t>
      </w:r>
    </w:p>
    <w:p w14:paraId="049D8B8C" w14:textId="56F826E3" w:rsidR="00A86F7A" w:rsidRDefault="00A86F7A" w:rsidP="00A86F7A">
      <w:pPr>
        <w:rPr>
          <w:lang w:eastAsia="en-US"/>
        </w:rPr>
      </w:pPr>
      <w:r>
        <w:rPr>
          <w:lang w:eastAsia="en-US"/>
        </w:rPr>
        <w:t xml:space="preserve">The login page module inherits from </w:t>
      </w:r>
      <w:proofErr w:type="spellStart"/>
      <w:r>
        <w:rPr>
          <w:lang w:eastAsia="en-US"/>
        </w:rPr>
        <w:t>tkinter’s</w:t>
      </w:r>
      <w:proofErr w:type="spellEnd"/>
      <w:r>
        <w:rPr>
          <w:lang w:eastAsia="en-US"/>
        </w:rPr>
        <w:t xml:space="preserve"> Frame module.</w:t>
      </w:r>
      <w:r w:rsidR="007640B0">
        <w:rPr>
          <w:lang w:eastAsia="en-US"/>
        </w:rPr>
        <w:t xml:space="preserve"> It displays two entry boxes, labelled username and password, a button to login</w:t>
      </w:r>
      <w:r w:rsidR="00D06595">
        <w:rPr>
          <w:lang w:eastAsia="en-US"/>
        </w:rPr>
        <w:t>, and a label to display error messages</w:t>
      </w:r>
      <w:r w:rsidR="007640B0">
        <w:rPr>
          <w:lang w:eastAsia="en-US"/>
        </w:rPr>
        <w:t>.</w:t>
      </w:r>
      <w:r w:rsidR="0006506B">
        <w:rPr>
          <w:lang w:eastAsia="en-US"/>
        </w:rPr>
        <w:t xml:space="preserve"> It also has a label that says login page.</w:t>
      </w:r>
    </w:p>
    <w:tbl>
      <w:tblPr>
        <w:tblStyle w:val="TableGrid"/>
        <w:tblW w:w="0" w:type="auto"/>
        <w:tblLook w:val="04A0" w:firstRow="1" w:lastRow="0" w:firstColumn="1" w:lastColumn="0" w:noHBand="0" w:noVBand="1"/>
      </w:tblPr>
      <w:tblGrid>
        <w:gridCol w:w="4675"/>
        <w:gridCol w:w="4675"/>
      </w:tblGrid>
      <w:tr w:rsidR="007640B0" w14:paraId="6339BDB2" w14:textId="77777777" w:rsidTr="00D45564">
        <w:tc>
          <w:tcPr>
            <w:tcW w:w="4675" w:type="dxa"/>
          </w:tcPr>
          <w:p w14:paraId="42FD75F6" w14:textId="77777777" w:rsidR="007640B0" w:rsidRDefault="007640B0" w:rsidP="00D45564">
            <w:pPr>
              <w:rPr>
                <w:lang w:eastAsia="en-US"/>
              </w:rPr>
            </w:pPr>
            <w:r>
              <w:rPr>
                <w:lang w:eastAsia="en-US"/>
              </w:rPr>
              <w:t>Attribute</w:t>
            </w:r>
          </w:p>
        </w:tc>
        <w:tc>
          <w:tcPr>
            <w:tcW w:w="4675" w:type="dxa"/>
          </w:tcPr>
          <w:p w14:paraId="10A34925" w14:textId="77777777" w:rsidR="007640B0" w:rsidRDefault="007640B0" w:rsidP="00D45564">
            <w:pPr>
              <w:rPr>
                <w:lang w:eastAsia="en-US"/>
              </w:rPr>
            </w:pPr>
            <w:r>
              <w:rPr>
                <w:lang w:eastAsia="en-US"/>
              </w:rPr>
              <w:t>Description</w:t>
            </w:r>
          </w:p>
        </w:tc>
      </w:tr>
      <w:tr w:rsidR="00214913" w14:paraId="5450A65C" w14:textId="77777777" w:rsidTr="00D45564">
        <w:tc>
          <w:tcPr>
            <w:tcW w:w="4675" w:type="dxa"/>
          </w:tcPr>
          <w:p w14:paraId="392F4AC7" w14:textId="20B68902" w:rsidR="00214913" w:rsidRDefault="00214913" w:rsidP="00214913">
            <w:pPr>
              <w:rPr>
                <w:lang w:eastAsia="en-US"/>
              </w:rPr>
            </w:pPr>
            <w:r>
              <w:rPr>
                <w:lang w:eastAsia="en-US"/>
              </w:rPr>
              <w:t>controller</w:t>
            </w:r>
          </w:p>
        </w:tc>
        <w:tc>
          <w:tcPr>
            <w:tcW w:w="4675" w:type="dxa"/>
          </w:tcPr>
          <w:p w14:paraId="66548A75" w14:textId="15B2D1DE" w:rsidR="00214913" w:rsidRDefault="00214913" w:rsidP="00214913">
            <w:pPr>
              <w:rPr>
                <w:lang w:eastAsia="en-US"/>
              </w:rPr>
            </w:pPr>
            <w:r>
              <w:rPr>
                <w:lang w:eastAsia="en-US"/>
              </w:rPr>
              <w:t>A reference to the GUI, allowing control from one object &amp; decoupling the modules.</w:t>
            </w:r>
          </w:p>
        </w:tc>
      </w:tr>
    </w:tbl>
    <w:p w14:paraId="138DB412" w14:textId="77777777" w:rsidR="007640B0" w:rsidRDefault="007640B0" w:rsidP="007640B0">
      <w:pPr>
        <w:rPr>
          <w:lang w:eastAsia="en-US"/>
        </w:rPr>
      </w:pPr>
    </w:p>
    <w:tbl>
      <w:tblPr>
        <w:tblStyle w:val="TableGrid"/>
        <w:tblW w:w="0" w:type="auto"/>
        <w:tblLook w:val="04A0" w:firstRow="1" w:lastRow="0" w:firstColumn="1" w:lastColumn="0" w:noHBand="0" w:noVBand="1"/>
      </w:tblPr>
      <w:tblGrid>
        <w:gridCol w:w="4675"/>
        <w:gridCol w:w="4675"/>
      </w:tblGrid>
      <w:tr w:rsidR="007640B0" w14:paraId="43D0F8C4" w14:textId="77777777" w:rsidTr="00D45564">
        <w:tc>
          <w:tcPr>
            <w:tcW w:w="4675" w:type="dxa"/>
          </w:tcPr>
          <w:p w14:paraId="3E41CD9D" w14:textId="77777777" w:rsidR="007640B0" w:rsidRDefault="007640B0" w:rsidP="00D45564">
            <w:pPr>
              <w:rPr>
                <w:lang w:eastAsia="en-US"/>
              </w:rPr>
            </w:pPr>
            <w:r>
              <w:rPr>
                <w:lang w:eastAsia="en-US"/>
              </w:rPr>
              <w:t>Method</w:t>
            </w:r>
          </w:p>
        </w:tc>
        <w:tc>
          <w:tcPr>
            <w:tcW w:w="4675" w:type="dxa"/>
          </w:tcPr>
          <w:p w14:paraId="7D79C6EA" w14:textId="77777777" w:rsidR="007640B0" w:rsidRDefault="007640B0" w:rsidP="00D45564">
            <w:pPr>
              <w:rPr>
                <w:lang w:eastAsia="en-US"/>
              </w:rPr>
            </w:pPr>
            <w:r>
              <w:rPr>
                <w:lang w:eastAsia="en-US"/>
              </w:rPr>
              <w:t>Description</w:t>
            </w:r>
          </w:p>
        </w:tc>
      </w:tr>
      <w:tr w:rsidR="00315523" w14:paraId="24C9E01C" w14:textId="77777777" w:rsidTr="00D45564">
        <w:tc>
          <w:tcPr>
            <w:tcW w:w="4675" w:type="dxa"/>
          </w:tcPr>
          <w:p w14:paraId="42E4577C" w14:textId="302E724E" w:rsidR="00315523" w:rsidRDefault="00315523" w:rsidP="00315523">
            <w:pPr>
              <w:rPr>
                <w:lang w:eastAsia="en-US"/>
              </w:rPr>
            </w:pPr>
            <w:r>
              <w:rPr>
                <w:lang w:eastAsia="en-US"/>
              </w:rPr>
              <w:t>Init</w:t>
            </w:r>
            <w:r w:rsidR="7F365040" w:rsidRPr="1CF53930">
              <w:rPr>
                <w:lang w:eastAsia="en-US"/>
              </w:rPr>
              <w:t xml:space="preserve"> </w:t>
            </w:r>
            <w:r>
              <w:rPr>
                <w:lang w:eastAsia="en-US"/>
              </w:rPr>
              <w:t>(parent, controller)</w:t>
            </w:r>
          </w:p>
        </w:tc>
        <w:tc>
          <w:tcPr>
            <w:tcW w:w="4675" w:type="dxa"/>
          </w:tcPr>
          <w:p w14:paraId="4CFD198C" w14:textId="6396B0AF" w:rsidR="00315523" w:rsidRDefault="00315523" w:rsidP="00315523">
            <w:pPr>
              <w:rPr>
                <w:lang w:eastAsia="en-US"/>
              </w:rPr>
            </w:pPr>
            <w:r>
              <w:rPr>
                <w:lang w:eastAsia="en-US"/>
              </w:rPr>
              <w:t xml:space="preserve">Calls the parent </w:t>
            </w:r>
            <w:proofErr w:type="spellStart"/>
            <w:r>
              <w:rPr>
                <w:lang w:eastAsia="en-US"/>
              </w:rPr>
              <w:t>init</w:t>
            </w:r>
            <w:proofErr w:type="spellEnd"/>
            <w:r>
              <w:rPr>
                <w:lang w:eastAsia="en-US"/>
              </w:rPr>
              <w:t xml:space="preserve"> function, creates the two entries</w:t>
            </w:r>
            <w:r w:rsidR="006C5FCD">
              <w:rPr>
                <w:lang w:eastAsia="en-US"/>
              </w:rPr>
              <w:t>, label,</w:t>
            </w:r>
            <w:r>
              <w:rPr>
                <w:lang w:eastAsia="en-US"/>
              </w:rPr>
              <w:t xml:space="preserve"> </w:t>
            </w:r>
            <w:r w:rsidR="00E34150">
              <w:rPr>
                <w:lang w:eastAsia="en-US"/>
              </w:rPr>
              <w:t>a</w:t>
            </w:r>
            <w:r>
              <w:rPr>
                <w:lang w:eastAsia="en-US"/>
              </w:rPr>
              <w:t xml:space="preserve"> button that calls </w:t>
            </w:r>
            <w:proofErr w:type="spellStart"/>
            <w:r>
              <w:rPr>
                <w:lang w:eastAsia="en-US"/>
              </w:rPr>
              <w:t>attempt</w:t>
            </w:r>
            <w:r w:rsidR="00E9695E">
              <w:rPr>
                <w:lang w:eastAsia="en-US"/>
              </w:rPr>
              <w:t>_login</w:t>
            </w:r>
            <w:proofErr w:type="spellEnd"/>
            <w:r w:rsidR="00E9695E">
              <w:rPr>
                <w:lang w:eastAsia="en-US"/>
              </w:rPr>
              <w:t xml:space="preserve"> with the values in the two entries</w:t>
            </w:r>
            <w:r w:rsidR="00E34150">
              <w:rPr>
                <w:lang w:eastAsia="en-US"/>
              </w:rPr>
              <w:t>, and a back button</w:t>
            </w:r>
            <w:r>
              <w:rPr>
                <w:lang w:eastAsia="en-US"/>
              </w:rPr>
              <w:t>.</w:t>
            </w:r>
          </w:p>
        </w:tc>
      </w:tr>
      <w:tr w:rsidR="007640B0" w14:paraId="29138A38" w14:textId="77777777" w:rsidTr="00D45564">
        <w:tc>
          <w:tcPr>
            <w:tcW w:w="4675" w:type="dxa"/>
          </w:tcPr>
          <w:p w14:paraId="6FA75A40" w14:textId="5BD041AA" w:rsidR="007640B0" w:rsidRDefault="00E9695E" w:rsidP="00D45564">
            <w:pPr>
              <w:rPr>
                <w:lang w:eastAsia="en-US"/>
              </w:rPr>
            </w:pPr>
            <w:proofErr w:type="spellStart"/>
            <w:r>
              <w:rPr>
                <w:lang w:eastAsia="en-US"/>
              </w:rPr>
              <w:t>Attempt_</w:t>
            </w:r>
            <w:proofErr w:type="gramStart"/>
            <w:r>
              <w:rPr>
                <w:lang w:eastAsia="en-US"/>
              </w:rPr>
              <w:t>login</w:t>
            </w:r>
            <w:proofErr w:type="spellEnd"/>
            <w:r>
              <w:rPr>
                <w:lang w:eastAsia="en-US"/>
              </w:rPr>
              <w:t>(</w:t>
            </w:r>
            <w:proofErr w:type="gramEnd"/>
            <w:r>
              <w:rPr>
                <w:lang w:eastAsia="en-US"/>
              </w:rPr>
              <w:t>username, password)</w:t>
            </w:r>
          </w:p>
        </w:tc>
        <w:tc>
          <w:tcPr>
            <w:tcW w:w="4675" w:type="dxa"/>
          </w:tcPr>
          <w:p w14:paraId="023E3F6B" w14:textId="6A340982" w:rsidR="007640B0" w:rsidRDefault="00E9695E" w:rsidP="00D45564">
            <w:pPr>
              <w:rPr>
                <w:lang w:eastAsia="en-US"/>
              </w:rPr>
            </w:pPr>
            <w:r>
              <w:rPr>
                <w:lang w:eastAsia="en-US"/>
              </w:rPr>
              <w:t xml:space="preserve">Compares </w:t>
            </w:r>
            <w:r w:rsidR="00F36D9F">
              <w:rPr>
                <w:lang w:eastAsia="en-US"/>
              </w:rPr>
              <w:t xml:space="preserve">the username to user files in the Users folder. If username is found then </w:t>
            </w:r>
            <w:r w:rsidR="008D7D78">
              <w:rPr>
                <w:lang w:eastAsia="en-US"/>
              </w:rPr>
              <w:t xml:space="preserve">that user’s data is read, and passwords are compared. If the password matches the one stored, then </w:t>
            </w:r>
            <w:r w:rsidR="00B5600E">
              <w:rPr>
                <w:lang w:eastAsia="en-US"/>
              </w:rPr>
              <w:t xml:space="preserve">the controller is used to </w:t>
            </w:r>
            <w:r w:rsidR="001816C8">
              <w:rPr>
                <w:lang w:eastAsia="en-US"/>
              </w:rPr>
              <w:t xml:space="preserve">call </w:t>
            </w:r>
            <w:r w:rsidR="00BE063E">
              <w:rPr>
                <w:lang w:eastAsia="en-US"/>
              </w:rPr>
              <w:t xml:space="preserve">GUI’s </w:t>
            </w:r>
            <w:proofErr w:type="spellStart"/>
            <w:r w:rsidR="00BE063E">
              <w:rPr>
                <w:lang w:eastAsia="en-US"/>
              </w:rPr>
              <w:t>load_</w:t>
            </w:r>
            <w:r w:rsidR="00D75351">
              <w:rPr>
                <w:lang w:eastAsia="en-US"/>
              </w:rPr>
              <w:t>dashboard</w:t>
            </w:r>
            <w:proofErr w:type="spellEnd"/>
            <w:r w:rsidR="00BE063E">
              <w:rPr>
                <w:lang w:eastAsia="en-US"/>
              </w:rPr>
              <w:t xml:space="preserve"> and </w:t>
            </w:r>
            <w:proofErr w:type="spellStart"/>
            <w:r w:rsidR="00BE063E">
              <w:rPr>
                <w:lang w:eastAsia="en-US"/>
              </w:rPr>
              <w:t>show_</w:t>
            </w:r>
            <w:proofErr w:type="gramStart"/>
            <w:r w:rsidR="00BE063E">
              <w:rPr>
                <w:lang w:eastAsia="en-US"/>
              </w:rPr>
              <w:t>frame</w:t>
            </w:r>
            <w:proofErr w:type="spellEnd"/>
            <w:r w:rsidR="00BE063E">
              <w:rPr>
                <w:lang w:eastAsia="en-US"/>
              </w:rPr>
              <w:t>(</w:t>
            </w:r>
            <w:proofErr w:type="spellStart"/>
            <w:proofErr w:type="gramEnd"/>
            <w:r w:rsidR="00BE063E">
              <w:rPr>
                <w:lang w:eastAsia="en-US"/>
              </w:rPr>
              <w:t>DashboardClass</w:t>
            </w:r>
            <w:proofErr w:type="spellEnd"/>
            <w:r w:rsidR="00BE063E">
              <w:rPr>
                <w:lang w:eastAsia="en-US"/>
              </w:rPr>
              <w:t xml:space="preserve">). If </w:t>
            </w:r>
            <w:r w:rsidR="00D06595">
              <w:rPr>
                <w:lang w:eastAsia="en-US"/>
              </w:rPr>
              <w:t>the username</w:t>
            </w:r>
            <w:r w:rsidR="006C5FCD">
              <w:rPr>
                <w:lang w:eastAsia="en-US"/>
              </w:rPr>
              <w:t xml:space="preserve"> or password</w:t>
            </w:r>
            <w:r w:rsidR="6EBC3488" w:rsidRPr="1CF53930">
              <w:rPr>
                <w:lang w:eastAsia="en-US"/>
              </w:rPr>
              <w:t>,</w:t>
            </w:r>
            <w:r w:rsidR="006C5FCD">
              <w:rPr>
                <w:lang w:eastAsia="en-US"/>
              </w:rPr>
              <w:t xml:space="preserve"> do not match</w:t>
            </w:r>
            <w:r w:rsidR="00020362">
              <w:rPr>
                <w:lang w:eastAsia="en-US"/>
              </w:rPr>
              <w:t xml:space="preserve"> then the label’s text is updated</w:t>
            </w:r>
            <w:r w:rsidR="00B71837">
              <w:rPr>
                <w:lang w:eastAsia="en-US"/>
              </w:rPr>
              <w:t xml:space="preserve"> to tell the user.</w:t>
            </w:r>
            <w:r w:rsidR="00D06595">
              <w:rPr>
                <w:lang w:eastAsia="en-US"/>
              </w:rPr>
              <w:t xml:space="preserve"> </w:t>
            </w:r>
          </w:p>
        </w:tc>
      </w:tr>
      <w:tr w:rsidR="00367094" w14:paraId="404310FE" w14:textId="77777777" w:rsidTr="00CB6576">
        <w:tc>
          <w:tcPr>
            <w:tcW w:w="4675" w:type="dxa"/>
          </w:tcPr>
          <w:p w14:paraId="7A856926" w14:textId="68789678" w:rsidR="00367094" w:rsidRDefault="00367094" w:rsidP="00CB6576">
            <w:pPr>
              <w:rPr>
                <w:lang w:eastAsia="en-US"/>
              </w:rPr>
            </w:pPr>
            <w:proofErr w:type="spellStart"/>
            <w:proofErr w:type="gramStart"/>
            <w:r>
              <w:rPr>
                <w:lang w:eastAsia="en-US"/>
              </w:rPr>
              <w:t>backButtonCommand</w:t>
            </w:r>
            <w:proofErr w:type="spellEnd"/>
            <w:r w:rsidR="00E34150">
              <w:rPr>
                <w:lang w:eastAsia="en-US"/>
              </w:rPr>
              <w:t>(</w:t>
            </w:r>
            <w:proofErr w:type="gramEnd"/>
            <w:r w:rsidR="00E34150">
              <w:rPr>
                <w:lang w:eastAsia="en-US"/>
              </w:rPr>
              <w:t>)</w:t>
            </w:r>
          </w:p>
        </w:tc>
        <w:tc>
          <w:tcPr>
            <w:tcW w:w="4675" w:type="dxa"/>
          </w:tcPr>
          <w:p w14:paraId="6B1FDBE0" w14:textId="7D1FC399" w:rsidR="00367094" w:rsidRDefault="00367094" w:rsidP="00CB6576">
            <w:pPr>
              <w:rPr>
                <w:lang w:eastAsia="en-US"/>
              </w:rPr>
            </w:pPr>
            <w:r>
              <w:rPr>
                <w:lang w:eastAsia="en-US"/>
              </w:rPr>
              <w:t xml:space="preserve">Hide the </w:t>
            </w:r>
            <w:r w:rsidR="00E34150">
              <w:rPr>
                <w:lang w:eastAsia="en-US"/>
              </w:rPr>
              <w:t>login page to bring the user back to the welcome page.</w:t>
            </w:r>
          </w:p>
        </w:tc>
      </w:tr>
    </w:tbl>
    <w:p w14:paraId="5F6BF598" w14:textId="77777777" w:rsidR="00F34563" w:rsidRDefault="00F34563" w:rsidP="00B2415C">
      <w:pPr>
        <w:rPr>
          <w:lang w:eastAsia="en-US"/>
        </w:rPr>
      </w:pPr>
    </w:p>
    <w:p w14:paraId="704C3845" w14:textId="7F06C45A" w:rsidR="005A297F" w:rsidRDefault="005A297F" w:rsidP="005A297F">
      <w:pPr>
        <w:pStyle w:val="Heading2"/>
      </w:pPr>
      <w:r>
        <w:t>2.3.2.5 Register Page Module Internal Design</w:t>
      </w:r>
    </w:p>
    <w:p w14:paraId="33FE0E93" w14:textId="29E73108" w:rsidR="001D2D03" w:rsidRPr="00B63B3B" w:rsidRDefault="00B63B3B" w:rsidP="00B2415C">
      <w:pPr>
        <w:rPr>
          <w:lang w:eastAsia="en-US"/>
        </w:rPr>
      </w:pPr>
      <w:r>
        <w:rPr>
          <w:lang w:eastAsia="en-US"/>
        </w:rPr>
        <w:t xml:space="preserve">The </w:t>
      </w:r>
      <w:r w:rsidR="001B79AD">
        <w:rPr>
          <w:lang w:eastAsia="en-US"/>
        </w:rPr>
        <w:t>register</w:t>
      </w:r>
      <w:r>
        <w:rPr>
          <w:lang w:eastAsia="en-US"/>
        </w:rPr>
        <w:t xml:space="preserve"> page inherits from </w:t>
      </w:r>
      <w:proofErr w:type="spellStart"/>
      <w:r>
        <w:rPr>
          <w:lang w:eastAsia="en-US"/>
        </w:rPr>
        <w:t>tkinter’s</w:t>
      </w:r>
      <w:proofErr w:type="spellEnd"/>
      <w:r>
        <w:rPr>
          <w:lang w:eastAsia="en-US"/>
        </w:rPr>
        <w:t xml:space="preserve"> Frame module. It displays two entry boxes</w:t>
      </w:r>
      <w:r w:rsidR="00FD32B6">
        <w:rPr>
          <w:lang w:eastAsia="en-US"/>
        </w:rPr>
        <w:t xml:space="preserve"> for the user to enter their</w:t>
      </w:r>
      <w:r>
        <w:rPr>
          <w:lang w:eastAsia="en-US"/>
        </w:rPr>
        <w:t xml:space="preserve"> username and password, a button to </w:t>
      </w:r>
      <w:r w:rsidR="001B79AD">
        <w:rPr>
          <w:lang w:eastAsia="en-US"/>
        </w:rPr>
        <w:t>register</w:t>
      </w:r>
      <w:r>
        <w:rPr>
          <w:lang w:eastAsia="en-US"/>
        </w:rPr>
        <w:t>, and a label to display error messages.</w:t>
      </w:r>
      <w:r w:rsidR="0006506B">
        <w:rPr>
          <w:lang w:eastAsia="en-US"/>
        </w:rPr>
        <w:t xml:space="preserve"> </w:t>
      </w:r>
      <w:r w:rsidR="00C726C5">
        <w:rPr>
          <w:lang w:eastAsia="en-US"/>
        </w:rPr>
        <w:t xml:space="preserve">When the button is pressed, values are read from the two entries. If the username is not already a user in the Users file, then </w:t>
      </w:r>
      <w:r w:rsidR="00F01006">
        <w:rPr>
          <w:lang w:eastAsia="en-US"/>
        </w:rPr>
        <w:t>a new user is created with the given username</w:t>
      </w:r>
      <w:r w:rsidR="0003185C">
        <w:rPr>
          <w:lang w:eastAsia="en-US"/>
        </w:rPr>
        <w:t xml:space="preserve">, </w:t>
      </w:r>
      <w:r w:rsidR="0092710C">
        <w:rPr>
          <w:lang w:eastAsia="en-US"/>
        </w:rPr>
        <w:t>password</w:t>
      </w:r>
      <w:r w:rsidR="0003185C">
        <w:rPr>
          <w:lang w:eastAsia="en-US"/>
        </w:rPr>
        <w:t>,</w:t>
      </w:r>
      <w:r w:rsidR="0092710C">
        <w:rPr>
          <w:lang w:eastAsia="en-US"/>
        </w:rPr>
        <w:t xml:space="preserve"> and</w:t>
      </w:r>
      <w:r w:rsidR="00F01006">
        <w:rPr>
          <w:lang w:eastAsia="en-US"/>
        </w:rPr>
        <w:t xml:space="preserve"> default values for all other parameters.</w:t>
      </w:r>
    </w:p>
    <w:p w14:paraId="3BD46DD6" w14:textId="27BD07D7" w:rsidR="01E17A71" w:rsidRDefault="01E17A71" w:rsidP="01E17A71">
      <w:pPr>
        <w:rPr>
          <w:lang w:eastAsia="en-US"/>
        </w:rPr>
      </w:pPr>
    </w:p>
    <w:tbl>
      <w:tblPr>
        <w:tblStyle w:val="TableGrid"/>
        <w:tblW w:w="0" w:type="auto"/>
        <w:tblLook w:val="04A0" w:firstRow="1" w:lastRow="0" w:firstColumn="1" w:lastColumn="0" w:noHBand="0" w:noVBand="1"/>
      </w:tblPr>
      <w:tblGrid>
        <w:gridCol w:w="4675"/>
        <w:gridCol w:w="4675"/>
      </w:tblGrid>
      <w:tr w:rsidR="00895A73" w14:paraId="330831A1" w14:textId="77777777" w:rsidTr="00D45564">
        <w:tc>
          <w:tcPr>
            <w:tcW w:w="4675" w:type="dxa"/>
          </w:tcPr>
          <w:p w14:paraId="3B9D8065" w14:textId="77777777" w:rsidR="00895A73" w:rsidRDefault="00895A73" w:rsidP="00D45564">
            <w:pPr>
              <w:rPr>
                <w:lang w:eastAsia="en-US"/>
              </w:rPr>
            </w:pPr>
            <w:r>
              <w:rPr>
                <w:lang w:eastAsia="en-US"/>
              </w:rPr>
              <w:t>Attribute</w:t>
            </w:r>
          </w:p>
        </w:tc>
        <w:tc>
          <w:tcPr>
            <w:tcW w:w="4675" w:type="dxa"/>
          </w:tcPr>
          <w:p w14:paraId="24538453" w14:textId="77777777" w:rsidR="00895A73" w:rsidRDefault="00895A73" w:rsidP="00D45564">
            <w:pPr>
              <w:rPr>
                <w:lang w:eastAsia="en-US"/>
              </w:rPr>
            </w:pPr>
            <w:r>
              <w:rPr>
                <w:lang w:eastAsia="en-US"/>
              </w:rPr>
              <w:t>Description</w:t>
            </w:r>
          </w:p>
        </w:tc>
      </w:tr>
      <w:tr w:rsidR="00895A73" w14:paraId="25EF301B" w14:textId="77777777" w:rsidTr="00D45564">
        <w:tc>
          <w:tcPr>
            <w:tcW w:w="4675" w:type="dxa"/>
          </w:tcPr>
          <w:p w14:paraId="5C64C048" w14:textId="77777777" w:rsidR="00895A73" w:rsidRDefault="00895A73" w:rsidP="00D45564">
            <w:pPr>
              <w:rPr>
                <w:lang w:eastAsia="en-US"/>
              </w:rPr>
            </w:pPr>
            <w:r>
              <w:rPr>
                <w:lang w:eastAsia="en-US"/>
              </w:rPr>
              <w:t>controller</w:t>
            </w:r>
          </w:p>
        </w:tc>
        <w:tc>
          <w:tcPr>
            <w:tcW w:w="4675" w:type="dxa"/>
          </w:tcPr>
          <w:p w14:paraId="20317F59" w14:textId="77777777" w:rsidR="00895A73" w:rsidRDefault="00895A73" w:rsidP="00D45564">
            <w:pPr>
              <w:rPr>
                <w:lang w:eastAsia="en-US"/>
              </w:rPr>
            </w:pPr>
            <w:r>
              <w:rPr>
                <w:lang w:eastAsia="en-US"/>
              </w:rPr>
              <w:t>A reference to the GUI, allowing control from one object &amp; decoupling the modules.</w:t>
            </w:r>
          </w:p>
        </w:tc>
      </w:tr>
    </w:tbl>
    <w:p w14:paraId="38EB72BD" w14:textId="77777777" w:rsidR="00895A73" w:rsidRDefault="00895A73" w:rsidP="001D2D03">
      <w:pPr>
        <w:rPr>
          <w:lang w:eastAsia="en-US"/>
        </w:rPr>
      </w:pPr>
    </w:p>
    <w:tbl>
      <w:tblPr>
        <w:tblStyle w:val="TableGrid"/>
        <w:tblW w:w="0" w:type="auto"/>
        <w:tblLook w:val="04A0" w:firstRow="1" w:lastRow="0" w:firstColumn="1" w:lastColumn="0" w:noHBand="0" w:noVBand="1"/>
      </w:tblPr>
      <w:tblGrid>
        <w:gridCol w:w="4675"/>
        <w:gridCol w:w="4675"/>
      </w:tblGrid>
      <w:tr w:rsidR="001D2D03" w14:paraId="18EE5CCE" w14:textId="77777777" w:rsidTr="00D45564">
        <w:tc>
          <w:tcPr>
            <w:tcW w:w="4675" w:type="dxa"/>
          </w:tcPr>
          <w:p w14:paraId="6A3A177C" w14:textId="77777777" w:rsidR="001D2D03" w:rsidRDefault="001D2D03" w:rsidP="00D45564">
            <w:pPr>
              <w:rPr>
                <w:lang w:eastAsia="en-US"/>
              </w:rPr>
            </w:pPr>
            <w:r>
              <w:rPr>
                <w:lang w:eastAsia="en-US"/>
              </w:rPr>
              <w:t>Method</w:t>
            </w:r>
          </w:p>
        </w:tc>
        <w:tc>
          <w:tcPr>
            <w:tcW w:w="4675" w:type="dxa"/>
          </w:tcPr>
          <w:p w14:paraId="51A3EE00" w14:textId="77777777" w:rsidR="001D2D03" w:rsidRDefault="001D2D03" w:rsidP="00D45564">
            <w:pPr>
              <w:rPr>
                <w:lang w:eastAsia="en-US"/>
              </w:rPr>
            </w:pPr>
            <w:r>
              <w:rPr>
                <w:lang w:eastAsia="en-US"/>
              </w:rPr>
              <w:t>Description</w:t>
            </w:r>
          </w:p>
        </w:tc>
      </w:tr>
      <w:tr w:rsidR="00F962CD" w14:paraId="1DFBF5E1" w14:textId="77777777" w:rsidTr="00D45564">
        <w:tc>
          <w:tcPr>
            <w:tcW w:w="4675" w:type="dxa"/>
          </w:tcPr>
          <w:p w14:paraId="0B6B0668" w14:textId="6F55ECA4" w:rsidR="00F962CD" w:rsidRDefault="00F962CD" w:rsidP="00F962CD">
            <w:pPr>
              <w:rPr>
                <w:lang w:eastAsia="en-US"/>
              </w:rPr>
            </w:pPr>
            <w:r>
              <w:rPr>
                <w:lang w:eastAsia="en-US"/>
              </w:rPr>
              <w:t>Init</w:t>
            </w:r>
            <w:r w:rsidR="36E13B98" w:rsidRPr="1CF53930">
              <w:rPr>
                <w:lang w:eastAsia="en-US"/>
              </w:rPr>
              <w:t xml:space="preserve"> </w:t>
            </w:r>
            <w:r>
              <w:rPr>
                <w:lang w:eastAsia="en-US"/>
              </w:rPr>
              <w:t>(parent, controller)</w:t>
            </w:r>
          </w:p>
        </w:tc>
        <w:tc>
          <w:tcPr>
            <w:tcW w:w="4675" w:type="dxa"/>
          </w:tcPr>
          <w:p w14:paraId="23E186C5" w14:textId="2A3D7797" w:rsidR="00F962CD" w:rsidRDefault="00F962CD" w:rsidP="00F962CD">
            <w:pPr>
              <w:rPr>
                <w:lang w:eastAsia="en-US"/>
              </w:rPr>
            </w:pPr>
            <w:r>
              <w:rPr>
                <w:lang w:eastAsia="en-US"/>
              </w:rPr>
              <w:t xml:space="preserve">Calls the parent </w:t>
            </w:r>
            <w:proofErr w:type="spellStart"/>
            <w:r>
              <w:rPr>
                <w:lang w:eastAsia="en-US"/>
              </w:rPr>
              <w:t>init</w:t>
            </w:r>
            <w:proofErr w:type="spellEnd"/>
            <w:r>
              <w:rPr>
                <w:lang w:eastAsia="en-US"/>
              </w:rPr>
              <w:t xml:space="preserve"> function, creates the two entries, label, and button that calls </w:t>
            </w:r>
            <w:proofErr w:type="spellStart"/>
            <w:r>
              <w:rPr>
                <w:lang w:eastAsia="en-US"/>
              </w:rPr>
              <w:t>attempt_register</w:t>
            </w:r>
            <w:proofErr w:type="spellEnd"/>
            <w:r>
              <w:rPr>
                <w:lang w:eastAsia="en-US"/>
              </w:rPr>
              <w:t xml:space="preserve"> with the values in the two entries</w:t>
            </w:r>
            <w:r w:rsidR="00E34150">
              <w:rPr>
                <w:lang w:eastAsia="en-US"/>
              </w:rPr>
              <w:t>, and a back button</w:t>
            </w:r>
            <w:r>
              <w:rPr>
                <w:lang w:eastAsia="en-US"/>
              </w:rPr>
              <w:t>.</w:t>
            </w:r>
          </w:p>
        </w:tc>
      </w:tr>
      <w:tr w:rsidR="00F962CD" w14:paraId="37B05EF7" w14:textId="77777777" w:rsidTr="00D45564">
        <w:tc>
          <w:tcPr>
            <w:tcW w:w="4675" w:type="dxa"/>
          </w:tcPr>
          <w:p w14:paraId="6614890F" w14:textId="1FD51C59" w:rsidR="00F962CD" w:rsidRPr="006672D5" w:rsidRDefault="006672D5" w:rsidP="00F962CD">
            <w:pPr>
              <w:rPr>
                <w:rFonts w:eastAsia="DengXian"/>
                <w:lang w:eastAsia="zh-CN"/>
              </w:rPr>
            </w:pPr>
            <w:proofErr w:type="spellStart"/>
            <w:r>
              <w:rPr>
                <w:rFonts w:eastAsia="DengXian"/>
                <w:lang w:eastAsia="zh-CN"/>
              </w:rPr>
              <w:t>Attempt_</w:t>
            </w:r>
            <w:proofErr w:type="gramStart"/>
            <w:r>
              <w:rPr>
                <w:rFonts w:eastAsia="DengXian"/>
                <w:lang w:eastAsia="zh-CN"/>
              </w:rPr>
              <w:t>register</w:t>
            </w:r>
            <w:proofErr w:type="spellEnd"/>
            <w:r>
              <w:rPr>
                <w:rFonts w:eastAsia="DengXian"/>
                <w:lang w:eastAsia="zh-CN"/>
              </w:rPr>
              <w:t>(</w:t>
            </w:r>
            <w:proofErr w:type="gramEnd"/>
            <w:r>
              <w:rPr>
                <w:rFonts w:eastAsia="DengXian"/>
                <w:lang w:eastAsia="zh-CN"/>
              </w:rPr>
              <w:t>username</w:t>
            </w:r>
            <w:r w:rsidR="00AB31F2">
              <w:rPr>
                <w:rFonts w:eastAsia="DengXian"/>
                <w:lang w:eastAsia="zh-CN"/>
              </w:rPr>
              <w:t>, password</w:t>
            </w:r>
            <w:r w:rsidR="00776CB9">
              <w:rPr>
                <w:rFonts w:eastAsia="DengXian"/>
                <w:lang w:eastAsia="zh-CN"/>
              </w:rPr>
              <w:t xml:space="preserve">, </w:t>
            </w:r>
            <w:proofErr w:type="spellStart"/>
            <w:r w:rsidR="00776CB9">
              <w:rPr>
                <w:rFonts w:eastAsia="DengXian"/>
                <w:lang w:eastAsia="zh-CN"/>
              </w:rPr>
              <w:t>message_box</w:t>
            </w:r>
            <w:proofErr w:type="spellEnd"/>
            <w:r w:rsidR="00AB31F2">
              <w:rPr>
                <w:rFonts w:eastAsia="DengXian"/>
                <w:lang w:eastAsia="zh-CN"/>
              </w:rPr>
              <w:t>)</w:t>
            </w:r>
          </w:p>
        </w:tc>
        <w:tc>
          <w:tcPr>
            <w:tcW w:w="4675" w:type="dxa"/>
          </w:tcPr>
          <w:p w14:paraId="3CDAF9DD" w14:textId="113F1A29" w:rsidR="00F962CD" w:rsidRDefault="004414F0" w:rsidP="00F962CD">
            <w:pPr>
              <w:rPr>
                <w:lang w:eastAsia="en-US"/>
              </w:rPr>
            </w:pPr>
            <w:r>
              <w:rPr>
                <w:lang w:eastAsia="en-US"/>
              </w:rPr>
              <w:t xml:space="preserve">Compares the username to user files in the Users folder. If username is </w:t>
            </w:r>
            <w:r w:rsidR="005F4B5D">
              <w:rPr>
                <w:lang w:eastAsia="en-US"/>
              </w:rPr>
              <w:t>found,</w:t>
            </w:r>
            <w:r w:rsidR="000F75AA">
              <w:rPr>
                <w:lang w:eastAsia="en-US"/>
              </w:rPr>
              <w:t xml:space="preserve"> then the label </w:t>
            </w:r>
            <w:r w:rsidR="00BB3F9F">
              <w:rPr>
                <w:lang w:eastAsia="en-US"/>
              </w:rPr>
              <w:t>will show the user that the user already exist</w:t>
            </w:r>
            <w:r w:rsidR="00A033BD">
              <w:rPr>
                <w:lang w:eastAsia="en-US"/>
              </w:rPr>
              <w:t>s</w:t>
            </w:r>
            <w:r w:rsidR="00BB3F9F">
              <w:rPr>
                <w:lang w:eastAsia="en-US"/>
              </w:rPr>
              <w:t>.</w:t>
            </w:r>
            <w:r w:rsidR="00A033BD">
              <w:rPr>
                <w:lang w:eastAsia="en-US"/>
              </w:rPr>
              <w:t xml:space="preserve"> </w:t>
            </w:r>
            <w:r w:rsidR="003C7B86">
              <w:rPr>
                <w:lang w:eastAsia="en-US"/>
              </w:rPr>
              <w:t xml:space="preserve">The number of the user will also be check. If it </w:t>
            </w:r>
            <w:r w:rsidR="005F4B5D">
              <w:rPr>
                <w:lang w:eastAsia="en-US"/>
              </w:rPr>
              <w:t>exceeds</w:t>
            </w:r>
            <w:r w:rsidR="003C7B86">
              <w:rPr>
                <w:lang w:eastAsia="en-US"/>
              </w:rPr>
              <w:t xml:space="preserve"> 10, the label</w:t>
            </w:r>
            <w:r w:rsidR="00AA6265">
              <w:rPr>
                <w:lang w:eastAsia="en-US"/>
              </w:rPr>
              <w:t xml:space="preserve">’s text is updated to tell the user that </w:t>
            </w:r>
            <w:r w:rsidR="00CE2097">
              <w:rPr>
                <w:lang w:eastAsia="en-US"/>
              </w:rPr>
              <w:t>m</w:t>
            </w:r>
            <w:r w:rsidR="00CE2097" w:rsidRPr="00CE2097">
              <w:rPr>
                <w:lang w:eastAsia="en-US"/>
              </w:rPr>
              <w:t>aximum of 10 Users already created</w:t>
            </w:r>
            <w:r w:rsidR="00CE2097">
              <w:rPr>
                <w:lang w:eastAsia="en-US"/>
              </w:rPr>
              <w:t>.</w:t>
            </w:r>
            <w:r w:rsidR="005F4B5D">
              <w:rPr>
                <w:lang w:eastAsia="en-US"/>
              </w:rPr>
              <w:t xml:space="preserve"> If these two conditions mentioned above</w:t>
            </w:r>
            <w:r w:rsidR="00417BEC">
              <w:rPr>
                <w:lang w:eastAsia="en-US"/>
              </w:rPr>
              <w:t xml:space="preserve"> </w:t>
            </w:r>
            <w:r w:rsidR="76F26FD3" w:rsidRPr="1CF53930">
              <w:rPr>
                <w:lang w:eastAsia="en-US"/>
              </w:rPr>
              <w:t>do not</w:t>
            </w:r>
            <w:r w:rsidR="00417BEC">
              <w:rPr>
                <w:lang w:eastAsia="en-US"/>
              </w:rPr>
              <w:t xml:space="preserve"> happen, th</w:t>
            </w:r>
            <w:r w:rsidR="00C5301C">
              <w:rPr>
                <w:lang w:eastAsia="en-US"/>
              </w:rPr>
              <w:t xml:space="preserve">is method will </w:t>
            </w:r>
            <w:r w:rsidR="001B55E3">
              <w:rPr>
                <w:lang w:eastAsia="en-US"/>
              </w:rPr>
              <w:t xml:space="preserve">call </w:t>
            </w:r>
            <w:proofErr w:type="spellStart"/>
            <w:proofErr w:type="gramStart"/>
            <w:r w:rsidR="001B55E3">
              <w:rPr>
                <w:lang w:eastAsia="en-US"/>
              </w:rPr>
              <w:t>createUserFile</w:t>
            </w:r>
            <w:proofErr w:type="spellEnd"/>
            <w:r w:rsidR="001B55E3">
              <w:rPr>
                <w:lang w:eastAsia="en-US"/>
              </w:rPr>
              <w:t>(</w:t>
            </w:r>
            <w:proofErr w:type="gramEnd"/>
            <w:r w:rsidR="001B55E3">
              <w:rPr>
                <w:lang w:eastAsia="en-US"/>
              </w:rPr>
              <w:t>).</w:t>
            </w:r>
            <w:r w:rsidR="00712C36">
              <w:rPr>
                <w:lang w:eastAsia="en-US"/>
              </w:rPr>
              <w:t xml:space="preserve"> If </w:t>
            </w:r>
            <w:proofErr w:type="spellStart"/>
            <w:r w:rsidR="002735BE">
              <w:rPr>
                <w:lang w:eastAsia="en-US"/>
              </w:rPr>
              <w:t>createUserFile</w:t>
            </w:r>
            <w:proofErr w:type="spellEnd"/>
            <w:r w:rsidR="002735BE">
              <w:rPr>
                <w:lang w:eastAsia="en-US"/>
              </w:rPr>
              <w:t xml:space="preserve"> returns false </w:t>
            </w:r>
            <w:r w:rsidR="00776CB9">
              <w:rPr>
                <w:lang w:eastAsia="en-US"/>
              </w:rPr>
              <w:t xml:space="preserve">an error message is </w:t>
            </w:r>
            <w:r w:rsidR="00776CB9">
              <w:rPr>
                <w:lang w:eastAsia="en-US"/>
              </w:rPr>
              <w:lastRenderedPageBreak/>
              <w:t>shown, otherwise</w:t>
            </w:r>
            <w:r w:rsidR="00C5301C">
              <w:rPr>
                <w:lang w:eastAsia="en-US"/>
              </w:rPr>
              <w:t xml:space="preserve"> the </w:t>
            </w:r>
            <w:r w:rsidR="00CB6576">
              <w:rPr>
                <w:lang w:eastAsia="en-US"/>
              </w:rPr>
              <w:t>new user’s dashboard is loaded</w:t>
            </w:r>
            <w:r w:rsidR="00C5301C">
              <w:rPr>
                <w:lang w:eastAsia="en-US"/>
              </w:rPr>
              <w:t xml:space="preserve"> and </w:t>
            </w:r>
            <w:r w:rsidR="00CB6576">
              <w:rPr>
                <w:lang w:eastAsia="en-US"/>
              </w:rPr>
              <w:t>shown</w:t>
            </w:r>
            <w:r w:rsidR="00C5301C">
              <w:rPr>
                <w:lang w:eastAsia="en-US"/>
              </w:rPr>
              <w:t>.</w:t>
            </w:r>
          </w:p>
        </w:tc>
      </w:tr>
      <w:tr w:rsidR="00F962CD" w14:paraId="43E926E7" w14:textId="77777777" w:rsidTr="00D45564">
        <w:tc>
          <w:tcPr>
            <w:tcW w:w="4675" w:type="dxa"/>
          </w:tcPr>
          <w:p w14:paraId="0437EEBE" w14:textId="0E0211ED" w:rsidR="00F962CD" w:rsidRPr="00067AB9" w:rsidRDefault="00067AB9" w:rsidP="00F962CD">
            <w:pPr>
              <w:rPr>
                <w:lang w:eastAsia="en-US"/>
              </w:rPr>
            </w:pPr>
            <w:proofErr w:type="spellStart"/>
            <w:proofErr w:type="gramStart"/>
            <w:r>
              <w:rPr>
                <w:lang w:eastAsia="en-US"/>
              </w:rPr>
              <w:lastRenderedPageBreak/>
              <w:t>createUserFile</w:t>
            </w:r>
            <w:proofErr w:type="spellEnd"/>
            <w:r>
              <w:rPr>
                <w:lang w:eastAsia="en-US"/>
              </w:rPr>
              <w:t>(</w:t>
            </w:r>
            <w:proofErr w:type="gramEnd"/>
            <w:r>
              <w:rPr>
                <w:lang w:eastAsia="en-US"/>
              </w:rPr>
              <w:t xml:space="preserve">username, </w:t>
            </w:r>
            <w:r w:rsidR="000E14A8">
              <w:rPr>
                <w:lang w:eastAsia="en-US"/>
              </w:rPr>
              <w:t>password)</w:t>
            </w:r>
          </w:p>
        </w:tc>
        <w:tc>
          <w:tcPr>
            <w:tcW w:w="4675" w:type="dxa"/>
          </w:tcPr>
          <w:p w14:paraId="70CEADA9" w14:textId="63E39632" w:rsidR="00F962CD" w:rsidRPr="00A16F71" w:rsidRDefault="001B55E3" w:rsidP="00F962CD">
            <w:pPr>
              <w:rPr>
                <w:rFonts w:eastAsia="DengXian"/>
                <w:lang w:eastAsia="zh-CN"/>
              </w:rPr>
            </w:pPr>
            <w:r>
              <w:rPr>
                <w:rFonts w:eastAsia="DengXian"/>
                <w:lang w:eastAsia="zh-CN"/>
              </w:rPr>
              <w:t>Attempts to</w:t>
            </w:r>
            <w:r w:rsidR="00A16F71">
              <w:rPr>
                <w:rFonts w:eastAsia="DengXian"/>
                <w:lang w:eastAsia="zh-CN"/>
              </w:rPr>
              <w:t xml:space="preserve"> create a new file for the new user with </w:t>
            </w:r>
            <w:r w:rsidR="00A946E0">
              <w:rPr>
                <w:rFonts w:eastAsia="DengXian"/>
                <w:lang w:eastAsia="zh-CN"/>
              </w:rPr>
              <w:t>their</w:t>
            </w:r>
            <w:r w:rsidR="00A16F71">
              <w:rPr>
                <w:rFonts w:eastAsia="DengXian"/>
                <w:lang w:eastAsia="zh-CN"/>
              </w:rPr>
              <w:t xml:space="preserve"> </w:t>
            </w:r>
            <w:r w:rsidR="00A529DC">
              <w:rPr>
                <w:rFonts w:eastAsia="DengXian"/>
                <w:lang w:eastAsia="zh-CN"/>
              </w:rPr>
              <w:t>username and password</w:t>
            </w:r>
            <w:r w:rsidR="00CE73F4">
              <w:rPr>
                <w:rFonts w:eastAsia="DengXian"/>
                <w:lang w:eastAsia="zh-CN"/>
              </w:rPr>
              <w:t xml:space="preserve"> in </w:t>
            </w:r>
            <w:r w:rsidR="00CF2FB0">
              <w:rPr>
                <w:rFonts w:eastAsia="DengXian"/>
                <w:lang w:eastAsia="zh-CN"/>
              </w:rPr>
              <w:t>the Users folder</w:t>
            </w:r>
            <w:r w:rsidR="00A529DC">
              <w:rPr>
                <w:rFonts w:eastAsia="DengXian"/>
                <w:lang w:eastAsia="zh-CN"/>
              </w:rPr>
              <w:t xml:space="preserve">. It also </w:t>
            </w:r>
            <w:r w:rsidR="00E30AF6">
              <w:rPr>
                <w:rFonts w:eastAsia="DengXian"/>
                <w:lang w:eastAsia="zh-CN"/>
              </w:rPr>
              <w:t>write</w:t>
            </w:r>
            <w:r w:rsidR="00404878">
              <w:rPr>
                <w:rFonts w:eastAsia="DengXian"/>
                <w:lang w:eastAsia="zh-CN"/>
              </w:rPr>
              <w:t>s</w:t>
            </w:r>
            <w:r w:rsidR="00E30AF6">
              <w:rPr>
                <w:rFonts w:eastAsia="DengXian"/>
                <w:lang w:eastAsia="zh-CN"/>
              </w:rPr>
              <w:t xml:space="preserve"> all the default parameters </w:t>
            </w:r>
            <w:r w:rsidR="00A946E0">
              <w:rPr>
                <w:rFonts w:eastAsia="DengXian"/>
                <w:lang w:eastAsia="zh-CN"/>
              </w:rPr>
              <w:t xml:space="preserve">to the file </w:t>
            </w:r>
            <w:r w:rsidR="00491709">
              <w:rPr>
                <w:rFonts w:eastAsia="DengXian"/>
                <w:lang w:eastAsia="zh-CN"/>
              </w:rPr>
              <w:t xml:space="preserve">according to the </w:t>
            </w:r>
            <w:r w:rsidR="00344383">
              <w:rPr>
                <w:rFonts w:eastAsia="DengXian"/>
                <w:lang w:eastAsia="zh-CN"/>
              </w:rPr>
              <w:t>chart in section 2.3</w:t>
            </w:r>
            <w:r w:rsidR="00A946E0">
              <w:rPr>
                <w:rFonts w:eastAsia="DengXian"/>
                <w:lang w:eastAsia="zh-CN"/>
              </w:rPr>
              <w:t>.</w:t>
            </w:r>
            <w:r w:rsidR="00344383">
              <w:rPr>
                <w:rFonts w:eastAsia="DengXian"/>
                <w:lang w:eastAsia="zh-CN"/>
              </w:rPr>
              <w:t>1.6.</w:t>
            </w:r>
            <w:r w:rsidR="00404878">
              <w:rPr>
                <w:rFonts w:eastAsia="DengXian"/>
                <w:lang w:eastAsia="zh-CN"/>
              </w:rPr>
              <w:t xml:space="preserve"> I</w:t>
            </w:r>
            <w:r w:rsidR="002102D1">
              <w:rPr>
                <w:rFonts w:eastAsia="DengXian"/>
                <w:lang w:eastAsia="zh-CN"/>
              </w:rPr>
              <w:t xml:space="preserve">t returns True on success and false if </w:t>
            </w:r>
            <w:r w:rsidR="00712C36">
              <w:rPr>
                <w:rFonts w:eastAsia="DengXian"/>
                <w:lang w:eastAsia="zh-CN"/>
              </w:rPr>
              <w:t>a file could not be created with the given username.</w:t>
            </w:r>
          </w:p>
        </w:tc>
      </w:tr>
      <w:tr w:rsidR="00E34150" w14:paraId="0722DD10" w14:textId="77777777" w:rsidTr="00CB6576">
        <w:tc>
          <w:tcPr>
            <w:tcW w:w="4675" w:type="dxa"/>
          </w:tcPr>
          <w:p w14:paraId="59431DF1" w14:textId="5E43FDC3" w:rsidR="00E34150" w:rsidRDefault="00E34150" w:rsidP="00E34150">
            <w:pPr>
              <w:rPr>
                <w:lang w:eastAsia="en-US"/>
              </w:rPr>
            </w:pPr>
            <w:proofErr w:type="spellStart"/>
            <w:proofErr w:type="gramStart"/>
            <w:r>
              <w:rPr>
                <w:lang w:eastAsia="en-US"/>
              </w:rPr>
              <w:t>backButtonCommand</w:t>
            </w:r>
            <w:proofErr w:type="spellEnd"/>
            <w:r>
              <w:rPr>
                <w:lang w:eastAsia="en-US"/>
              </w:rPr>
              <w:t>(</w:t>
            </w:r>
            <w:proofErr w:type="gramEnd"/>
            <w:r>
              <w:rPr>
                <w:lang w:eastAsia="en-US"/>
              </w:rPr>
              <w:t>)</w:t>
            </w:r>
          </w:p>
        </w:tc>
        <w:tc>
          <w:tcPr>
            <w:tcW w:w="4675" w:type="dxa"/>
          </w:tcPr>
          <w:p w14:paraId="7EE08A34" w14:textId="4EC21C6B" w:rsidR="00E34150" w:rsidRDefault="00E34150" w:rsidP="00E34150">
            <w:pPr>
              <w:rPr>
                <w:rFonts w:eastAsia="DengXian"/>
                <w:lang w:eastAsia="zh-CN"/>
              </w:rPr>
            </w:pPr>
            <w:r>
              <w:rPr>
                <w:lang w:eastAsia="en-US"/>
              </w:rPr>
              <w:t>Hide the register page to bring the user back to the welcome page.</w:t>
            </w:r>
          </w:p>
        </w:tc>
      </w:tr>
    </w:tbl>
    <w:p w14:paraId="7997CFF3" w14:textId="77777777" w:rsidR="001D2D03" w:rsidRDefault="001D2D03" w:rsidP="00B2415C">
      <w:pPr>
        <w:rPr>
          <w:lang w:eastAsia="en-US"/>
        </w:rPr>
      </w:pPr>
    </w:p>
    <w:p w14:paraId="07FE4B38" w14:textId="04A4E627" w:rsidR="009F5992" w:rsidRDefault="009F5992" w:rsidP="009F5992">
      <w:pPr>
        <w:pStyle w:val="Heading2"/>
      </w:pPr>
      <w:r>
        <w:t xml:space="preserve">2.3.2.6 </w:t>
      </w:r>
      <w:r w:rsidR="00930B42">
        <w:t>User</w:t>
      </w:r>
      <w:r>
        <w:t xml:space="preserve"> Module Internal Design</w:t>
      </w:r>
    </w:p>
    <w:p w14:paraId="1072323F" w14:textId="77777777" w:rsidR="009F5992" w:rsidRDefault="009F5992" w:rsidP="00B2415C">
      <w:pPr>
        <w:rPr>
          <w:lang w:eastAsia="en-US"/>
        </w:rPr>
      </w:pPr>
    </w:p>
    <w:tbl>
      <w:tblPr>
        <w:tblStyle w:val="TableGrid"/>
        <w:tblW w:w="0" w:type="auto"/>
        <w:tblLook w:val="04A0" w:firstRow="1" w:lastRow="0" w:firstColumn="1" w:lastColumn="0" w:noHBand="0" w:noVBand="1"/>
      </w:tblPr>
      <w:tblGrid>
        <w:gridCol w:w="4675"/>
        <w:gridCol w:w="4675"/>
      </w:tblGrid>
      <w:tr w:rsidR="00C92041" w14:paraId="3D03CCB1" w14:textId="77777777" w:rsidTr="00D45564">
        <w:tc>
          <w:tcPr>
            <w:tcW w:w="4675" w:type="dxa"/>
          </w:tcPr>
          <w:p w14:paraId="3B9C31FF" w14:textId="77777777" w:rsidR="00C92041" w:rsidRDefault="00C92041" w:rsidP="00D45564">
            <w:pPr>
              <w:rPr>
                <w:lang w:eastAsia="en-US"/>
              </w:rPr>
            </w:pPr>
            <w:r>
              <w:rPr>
                <w:lang w:eastAsia="en-US"/>
              </w:rPr>
              <w:t>Attribute</w:t>
            </w:r>
          </w:p>
        </w:tc>
        <w:tc>
          <w:tcPr>
            <w:tcW w:w="4675" w:type="dxa"/>
          </w:tcPr>
          <w:p w14:paraId="7236D7DA" w14:textId="75966D36" w:rsidR="00C92041" w:rsidRDefault="00C92041" w:rsidP="00D45564">
            <w:pPr>
              <w:rPr>
                <w:lang w:eastAsia="en-US"/>
              </w:rPr>
            </w:pPr>
            <w:r>
              <w:rPr>
                <w:lang w:eastAsia="en-US"/>
              </w:rPr>
              <w:t>Description</w:t>
            </w:r>
          </w:p>
        </w:tc>
      </w:tr>
      <w:tr w:rsidR="00C92041" w14:paraId="4BA28684" w14:textId="77777777" w:rsidTr="00D45564">
        <w:tc>
          <w:tcPr>
            <w:tcW w:w="4675" w:type="dxa"/>
          </w:tcPr>
          <w:p w14:paraId="55D07DF0" w14:textId="77777777" w:rsidR="00C92041" w:rsidRDefault="00C92041" w:rsidP="00D45564">
            <w:pPr>
              <w:rPr>
                <w:lang w:eastAsia="en-US"/>
              </w:rPr>
            </w:pPr>
            <w:r>
              <w:rPr>
                <w:lang w:eastAsia="en-US"/>
              </w:rPr>
              <w:t>controller</w:t>
            </w:r>
          </w:p>
        </w:tc>
        <w:tc>
          <w:tcPr>
            <w:tcW w:w="4675" w:type="dxa"/>
          </w:tcPr>
          <w:p w14:paraId="3A7C3FA6" w14:textId="77777777" w:rsidR="00C92041" w:rsidRDefault="00C92041" w:rsidP="00D45564">
            <w:pPr>
              <w:rPr>
                <w:lang w:eastAsia="en-US"/>
              </w:rPr>
            </w:pPr>
            <w:r>
              <w:rPr>
                <w:lang w:eastAsia="en-US"/>
              </w:rPr>
              <w:t>A reference to the GUI, allowing control from one object &amp; decoupling the modules.</w:t>
            </w:r>
          </w:p>
        </w:tc>
      </w:tr>
      <w:tr w:rsidR="009E2AD5" w14:paraId="0802BD79" w14:textId="77777777" w:rsidTr="00F521C7">
        <w:tc>
          <w:tcPr>
            <w:tcW w:w="4675" w:type="dxa"/>
          </w:tcPr>
          <w:p w14:paraId="589F0942" w14:textId="69587906" w:rsidR="009E2AD5" w:rsidRDefault="009E2AD5" w:rsidP="00F521C7">
            <w:pPr>
              <w:rPr>
                <w:lang w:eastAsia="en-US"/>
              </w:rPr>
            </w:pPr>
            <w:proofErr w:type="spellStart"/>
            <w:r>
              <w:rPr>
                <w:lang w:eastAsia="en-US"/>
              </w:rPr>
              <w:t>File_</w:t>
            </w:r>
            <w:proofErr w:type="gramStart"/>
            <w:r>
              <w:rPr>
                <w:lang w:eastAsia="en-US"/>
              </w:rPr>
              <w:t>found</w:t>
            </w:r>
            <w:proofErr w:type="spellEnd"/>
            <w:r>
              <w:rPr>
                <w:lang w:eastAsia="en-US"/>
              </w:rPr>
              <w:t>:</w:t>
            </w:r>
            <w:proofErr w:type="gramEnd"/>
            <w:r>
              <w:rPr>
                <w:lang w:eastAsia="en-US"/>
              </w:rPr>
              <w:t xml:space="preserve"> bool</w:t>
            </w:r>
          </w:p>
        </w:tc>
        <w:tc>
          <w:tcPr>
            <w:tcW w:w="4675" w:type="dxa"/>
          </w:tcPr>
          <w:p w14:paraId="683302E3" w14:textId="269171FC" w:rsidR="00CB034C" w:rsidRDefault="00AF612A" w:rsidP="00F521C7">
            <w:pPr>
              <w:rPr>
                <w:lang w:eastAsia="en-US"/>
              </w:rPr>
            </w:pPr>
            <w:r>
              <w:rPr>
                <w:lang w:eastAsia="en-US"/>
              </w:rPr>
              <w:t xml:space="preserve">Boolean storing </w:t>
            </w:r>
            <w:proofErr w:type="gramStart"/>
            <w:r>
              <w:rPr>
                <w:lang w:eastAsia="en-US"/>
              </w:rPr>
              <w:t>whether or not</w:t>
            </w:r>
            <w:proofErr w:type="gramEnd"/>
            <w:r>
              <w:rPr>
                <w:lang w:eastAsia="en-US"/>
              </w:rPr>
              <w:t xml:space="preserve"> user data was successfully read from </w:t>
            </w:r>
            <w:r w:rsidR="00CB034C">
              <w:rPr>
                <w:lang w:eastAsia="en-US"/>
              </w:rPr>
              <w:t xml:space="preserve">the </w:t>
            </w:r>
            <w:r w:rsidR="004A308D">
              <w:rPr>
                <w:lang w:eastAsia="en-US"/>
              </w:rPr>
              <w:t xml:space="preserve">user </w:t>
            </w:r>
            <w:r w:rsidR="00CB034C">
              <w:rPr>
                <w:lang w:eastAsia="en-US"/>
              </w:rPr>
              <w:t>file on initialization</w:t>
            </w:r>
          </w:p>
        </w:tc>
      </w:tr>
      <w:tr w:rsidR="00A96E0F" w14:paraId="18D3ACA2" w14:textId="77777777" w:rsidTr="00F521C7">
        <w:tc>
          <w:tcPr>
            <w:tcW w:w="4675" w:type="dxa"/>
          </w:tcPr>
          <w:p w14:paraId="5A5922B8" w14:textId="473D2719" w:rsidR="00A96E0F" w:rsidRDefault="00685C1F" w:rsidP="00F521C7">
            <w:pPr>
              <w:rPr>
                <w:lang w:eastAsia="en-US"/>
              </w:rPr>
            </w:pPr>
            <w:r>
              <w:rPr>
                <w:lang w:eastAsia="en-US"/>
              </w:rPr>
              <w:t>U</w:t>
            </w:r>
            <w:r w:rsidR="00A96E0F">
              <w:rPr>
                <w:lang w:eastAsia="en-US"/>
              </w:rPr>
              <w:t>sername</w:t>
            </w:r>
            <w:r>
              <w:rPr>
                <w:lang w:eastAsia="en-US"/>
              </w:rPr>
              <w:t>: str</w:t>
            </w:r>
          </w:p>
        </w:tc>
        <w:tc>
          <w:tcPr>
            <w:tcW w:w="4675" w:type="dxa"/>
          </w:tcPr>
          <w:p w14:paraId="2895E089" w14:textId="4D252097" w:rsidR="00A96E0F" w:rsidRDefault="00685C1F" w:rsidP="00F521C7">
            <w:pPr>
              <w:rPr>
                <w:lang w:eastAsia="en-US"/>
              </w:rPr>
            </w:pPr>
            <w:r>
              <w:rPr>
                <w:lang w:eastAsia="en-US"/>
              </w:rPr>
              <w:t>The user’s name</w:t>
            </w:r>
          </w:p>
        </w:tc>
      </w:tr>
      <w:tr w:rsidR="00A96E0F" w14:paraId="4073671E" w14:textId="77777777" w:rsidTr="00F521C7">
        <w:tc>
          <w:tcPr>
            <w:tcW w:w="4675" w:type="dxa"/>
          </w:tcPr>
          <w:p w14:paraId="01CB3462" w14:textId="7AC927D3" w:rsidR="00A96E0F" w:rsidRDefault="00685C1F" w:rsidP="00F521C7">
            <w:pPr>
              <w:rPr>
                <w:lang w:eastAsia="en-US"/>
              </w:rPr>
            </w:pPr>
            <w:r>
              <w:rPr>
                <w:lang w:eastAsia="en-US"/>
              </w:rPr>
              <w:t>P</w:t>
            </w:r>
            <w:r w:rsidR="00A96E0F">
              <w:rPr>
                <w:lang w:eastAsia="en-US"/>
              </w:rPr>
              <w:t>assword</w:t>
            </w:r>
            <w:r>
              <w:rPr>
                <w:lang w:eastAsia="en-US"/>
              </w:rPr>
              <w:t>: str</w:t>
            </w:r>
          </w:p>
        </w:tc>
        <w:tc>
          <w:tcPr>
            <w:tcW w:w="4675" w:type="dxa"/>
          </w:tcPr>
          <w:p w14:paraId="6BA55323" w14:textId="7EBC00CF" w:rsidR="00A96E0F" w:rsidRDefault="00685C1F" w:rsidP="00F521C7">
            <w:pPr>
              <w:rPr>
                <w:lang w:eastAsia="en-US"/>
              </w:rPr>
            </w:pPr>
            <w:r>
              <w:rPr>
                <w:lang w:eastAsia="en-US"/>
              </w:rPr>
              <w:t>The user’s password</w:t>
            </w:r>
          </w:p>
        </w:tc>
      </w:tr>
      <w:tr w:rsidR="00CB034C" w14:paraId="3F670BC3" w14:textId="77777777" w:rsidTr="00F521C7">
        <w:tc>
          <w:tcPr>
            <w:tcW w:w="4675" w:type="dxa"/>
          </w:tcPr>
          <w:p w14:paraId="294446F0" w14:textId="507DD6E5" w:rsidR="00CB034C" w:rsidRDefault="00064C9E" w:rsidP="00F521C7">
            <w:pPr>
              <w:rPr>
                <w:lang w:eastAsia="en-US"/>
              </w:rPr>
            </w:pPr>
            <w:proofErr w:type="spellStart"/>
            <w:r>
              <w:rPr>
                <w:lang w:eastAsia="en-US"/>
              </w:rPr>
              <w:t>pacingRate</w:t>
            </w:r>
            <w:proofErr w:type="spellEnd"/>
            <w:r w:rsidR="008A058D">
              <w:rPr>
                <w:lang w:eastAsia="en-US"/>
              </w:rPr>
              <w:t>: int</w:t>
            </w:r>
          </w:p>
        </w:tc>
        <w:tc>
          <w:tcPr>
            <w:tcW w:w="4675" w:type="dxa"/>
          </w:tcPr>
          <w:p w14:paraId="3B622660" w14:textId="2EED089C" w:rsidR="00CB034C" w:rsidRDefault="008A058D" w:rsidP="00F521C7">
            <w:pPr>
              <w:rPr>
                <w:lang w:eastAsia="en-US"/>
              </w:rPr>
            </w:pPr>
            <w:r>
              <w:rPr>
                <w:lang w:eastAsia="en-US"/>
              </w:rPr>
              <w:t xml:space="preserve">The number of paces </w:t>
            </w:r>
            <w:r w:rsidR="00936F7D">
              <w:rPr>
                <w:lang w:eastAsia="en-US"/>
              </w:rPr>
              <w:t>to be delivered per minute</w:t>
            </w:r>
          </w:p>
        </w:tc>
      </w:tr>
      <w:tr w:rsidR="00064C9E" w14:paraId="554CD2BE" w14:textId="77777777" w:rsidTr="00F521C7">
        <w:tc>
          <w:tcPr>
            <w:tcW w:w="4675" w:type="dxa"/>
          </w:tcPr>
          <w:p w14:paraId="4C77B8EB" w14:textId="46A75D84" w:rsidR="00064C9E" w:rsidRDefault="00064C9E" w:rsidP="00F521C7">
            <w:pPr>
              <w:rPr>
                <w:lang w:eastAsia="en-US"/>
              </w:rPr>
            </w:pPr>
            <w:r>
              <w:rPr>
                <w:lang w:eastAsia="en-US"/>
              </w:rPr>
              <w:t>Mode</w:t>
            </w:r>
            <w:r w:rsidR="00936F7D">
              <w:rPr>
                <w:lang w:eastAsia="en-US"/>
              </w:rPr>
              <w:t>: int</w:t>
            </w:r>
          </w:p>
        </w:tc>
        <w:tc>
          <w:tcPr>
            <w:tcW w:w="4675" w:type="dxa"/>
          </w:tcPr>
          <w:p w14:paraId="27FDF92C" w14:textId="3E5D3697" w:rsidR="00064C9E" w:rsidRDefault="00936F7D" w:rsidP="00F521C7">
            <w:pPr>
              <w:rPr>
                <w:lang w:eastAsia="en-US"/>
              </w:rPr>
            </w:pPr>
            <w:r>
              <w:rPr>
                <w:lang w:eastAsia="en-US"/>
              </w:rPr>
              <w:t>The index of the selected mode in the list [AOO, VOO, AAI, VVI]</w:t>
            </w:r>
          </w:p>
        </w:tc>
      </w:tr>
      <w:tr w:rsidR="00064C9E" w14:paraId="767B1A89" w14:textId="77777777" w:rsidTr="00F521C7">
        <w:tc>
          <w:tcPr>
            <w:tcW w:w="4675" w:type="dxa"/>
          </w:tcPr>
          <w:p w14:paraId="3B6A455B" w14:textId="0DCF7778" w:rsidR="00064C9E" w:rsidRDefault="00E7254B" w:rsidP="00F521C7">
            <w:pPr>
              <w:rPr>
                <w:lang w:eastAsia="en-US"/>
              </w:rPr>
            </w:pPr>
            <w:proofErr w:type="spellStart"/>
            <w:r>
              <w:rPr>
                <w:lang w:eastAsia="en-US"/>
              </w:rPr>
              <w:t>ventPulseWidth</w:t>
            </w:r>
            <w:proofErr w:type="spellEnd"/>
            <w:r w:rsidR="003E2E95">
              <w:rPr>
                <w:lang w:eastAsia="en-US"/>
              </w:rPr>
              <w:t xml:space="preserve">: </w:t>
            </w:r>
            <w:r w:rsidR="007A64DC">
              <w:rPr>
                <w:lang w:eastAsia="en-US"/>
              </w:rPr>
              <w:t>float</w:t>
            </w:r>
          </w:p>
        </w:tc>
        <w:tc>
          <w:tcPr>
            <w:tcW w:w="4675" w:type="dxa"/>
          </w:tcPr>
          <w:p w14:paraId="76F37FCF" w14:textId="791BBE2F" w:rsidR="00064C9E" w:rsidRDefault="00960F98" w:rsidP="00F521C7">
            <w:pPr>
              <w:rPr>
                <w:lang w:eastAsia="en-US"/>
              </w:rPr>
            </w:pPr>
            <w:r>
              <w:rPr>
                <w:lang w:eastAsia="en-US"/>
              </w:rPr>
              <w:t>The duration in milliseconds of the pulse to the ventricle</w:t>
            </w:r>
          </w:p>
        </w:tc>
      </w:tr>
      <w:tr w:rsidR="00E7254B" w14:paraId="5C2FC912" w14:textId="77777777" w:rsidTr="00F521C7">
        <w:tc>
          <w:tcPr>
            <w:tcW w:w="4675" w:type="dxa"/>
          </w:tcPr>
          <w:p w14:paraId="2D3057B0" w14:textId="54593EBE" w:rsidR="00E7254B" w:rsidRDefault="00E7254B" w:rsidP="00F521C7">
            <w:pPr>
              <w:rPr>
                <w:lang w:eastAsia="en-US"/>
              </w:rPr>
            </w:pPr>
            <w:proofErr w:type="spellStart"/>
            <w:r>
              <w:rPr>
                <w:lang w:eastAsia="en-US"/>
              </w:rPr>
              <w:t>ventAmplitude</w:t>
            </w:r>
            <w:proofErr w:type="spellEnd"/>
            <w:r w:rsidR="007A64DC">
              <w:rPr>
                <w:lang w:eastAsia="en-US"/>
              </w:rPr>
              <w:t>: float</w:t>
            </w:r>
          </w:p>
        </w:tc>
        <w:tc>
          <w:tcPr>
            <w:tcW w:w="4675" w:type="dxa"/>
          </w:tcPr>
          <w:p w14:paraId="32A0C199" w14:textId="5B68D4B4" w:rsidR="00E7254B" w:rsidRDefault="00960F98" w:rsidP="00F521C7">
            <w:pPr>
              <w:rPr>
                <w:lang w:eastAsia="en-US"/>
              </w:rPr>
            </w:pPr>
            <w:r>
              <w:rPr>
                <w:lang w:eastAsia="en-US"/>
              </w:rPr>
              <w:t>The amplitude in volts of the pulse to the ventricle</w:t>
            </w:r>
          </w:p>
        </w:tc>
      </w:tr>
      <w:tr w:rsidR="00E7254B" w14:paraId="27348881" w14:textId="77777777" w:rsidTr="00F521C7">
        <w:tc>
          <w:tcPr>
            <w:tcW w:w="4675" w:type="dxa"/>
          </w:tcPr>
          <w:p w14:paraId="79403697" w14:textId="6C613E8B" w:rsidR="00E7254B" w:rsidRDefault="00E7254B" w:rsidP="00F521C7">
            <w:pPr>
              <w:rPr>
                <w:lang w:eastAsia="en-US"/>
              </w:rPr>
            </w:pPr>
            <w:proofErr w:type="spellStart"/>
            <w:r>
              <w:rPr>
                <w:lang w:eastAsia="en-US"/>
              </w:rPr>
              <w:t>atrialPulseWidth</w:t>
            </w:r>
            <w:proofErr w:type="spellEnd"/>
            <w:r w:rsidR="007A64DC">
              <w:rPr>
                <w:lang w:eastAsia="en-US"/>
              </w:rPr>
              <w:t>: float</w:t>
            </w:r>
          </w:p>
        </w:tc>
        <w:tc>
          <w:tcPr>
            <w:tcW w:w="4675" w:type="dxa"/>
          </w:tcPr>
          <w:p w14:paraId="2F7B45E1" w14:textId="6AF8D99B" w:rsidR="00E7254B" w:rsidRDefault="00960F98" w:rsidP="00F521C7">
            <w:pPr>
              <w:rPr>
                <w:lang w:eastAsia="en-US"/>
              </w:rPr>
            </w:pPr>
            <w:r>
              <w:rPr>
                <w:lang w:eastAsia="en-US"/>
              </w:rPr>
              <w:t>The duration in milliseconds of the pulse to the atrium</w:t>
            </w:r>
          </w:p>
        </w:tc>
      </w:tr>
      <w:tr w:rsidR="00E7254B" w14:paraId="612116DD" w14:textId="77777777" w:rsidTr="00F521C7">
        <w:tc>
          <w:tcPr>
            <w:tcW w:w="4675" w:type="dxa"/>
          </w:tcPr>
          <w:p w14:paraId="3859C502" w14:textId="7C450AAF" w:rsidR="00E7254B" w:rsidRDefault="00E7254B" w:rsidP="00F521C7">
            <w:pPr>
              <w:rPr>
                <w:lang w:eastAsia="en-US"/>
              </w:rPr>
            </w:pPr>
            <w:proofErr w:type="spellStart"/>
            <w:r>
              <w:rPr>
                <w:lang w:eastAsia="en-US"/>
              </w:rPr>
              <w:t>atrialAmplitude</w:t>
            </w:r>
            <w:proofErr w:type="spellEnd"/>
            <w:r w:rsidR="007A64DC">
              <w:rPr>
                <w:lang w:eastAsia="en-US"/>
              </w:rPr>
              <w:t>: float</w:t>
            </w:r>
          </w:p>
        </w:tc>
        <w:tc>
          <w:tcPr>
            <w:tcW w:w="4675" w:type="dxa"/>
          </w:tcPr>
          <w:p w14:paraId="66E7AE92" w14:textId="74C9AC1B" w:rsidR="00E7254B" w:rsidRDefault="00960F98" w:rsidP="00F521C7">
            <w:pPr>
              <w:rPr>
                <w:lang w:eastAsia="en-US"/>
              </w:rPr>
            </w:pPr>
            <w:r>
              <w:rPr>
                <w:lang w:eastAsia="en-US"/>
              </w:rPr>
              <w:t>The amplitude in volts of the pulse to the atrium</w:t>
            </w:r>
          </w:p>
        </w:tc>
      </w:tr>
      <w:tr w:rsidR="00E7254B" w14:paraId="0D953CA9" w14:textId="77777777" w:rsidTr="00F521C7">
        <w:tc>
          <w:tcPr>
            <w:tcW w:w="4675" w:type="dxa"/>
          </w:tcPr>
          <w:p w14:paraId="0BD2D9F0" w14:textId="7D045EDE" w:rsidR="00E7254B" w:rsidRDefault="005B1A02" w:rsidP="00F521C7">
            <w:pPr>
              <w:rPr>
                <w:lang w:eastAsia="en-US"/>
              </w:rPr>
            </w:pPr>
            <w:proofErr w:type="spellStart"/>
            <w:r>
              <w:rPr>
                <w:lang w:eastAsia="en-US"/>
              </w:rPr>
              <w:t>upperRateLimit</w:t>
            </w:r>
            <w:proofErr w:type="spellEnd"/>
            <w:r w:rsidR="007A64DC">
              <w:rPr>
                <w:lang w:eastAsia="en-US"/>
              </w:rPr>
              <w:t>: int</w:t>
            </w:r>
          </w:p>
        </w:tc>
        <w:tc>
          <w:tcPr>
            <w:tcW w:w="4675" w:type="dxa"/>
          </w:tcPr>
          <w:p w14:paraId="32FF776C" w14:textId="02D12BAD" w:rsidR="00E7254B" w:rsidRDefault="00960F98" w:rsidP="00F521C7">
            <w:pPr>
              <w:rPr>
                <w:lang w:eastAsia="en-US"/>
              </w:rPr>
            </w:pPr>
            <w:r>
              <w:rPr>
                <w:lang w:eastAsia="en-US"/>
              </w:rPr>
              <w:t xml:space="preserve">The highest number of </w:t>
            </w:r>
            <w:r w:rsidR="003E2E95">
              <w:rPr>
                <w:lang w:eastAsia="en-US"/>
              </w:rPr>
              <w:t>beats per minute</w:t>
            </w:r>
          </w:p>
        </w:tc>
      </w:tr>
      <w:tr w:rsidR="005B1A02" w14:paraId="229BB6AF" w14:textId="77777777" w:rsidTr="00F521C7">
        <w:tc>
          <w:tcPr>
            <w:tcW w:w="4675" w:type="dxa"/>
          </w:tcPr>
          <w:p w14:paraId="79097079" w14:textId="258F7DFE" w:rsidR="005B1A02" w:rsidRDefault="005B1A02" w:rsidP="00F521C7">
            <w:pPr>
              <w:rPr>
                <w:lang w:eastAsia="en-US"/>
              </w:rPr>
            </w:pPr>
            <w:proofErr w:type="spellStart"/>
            <w:r>
              <w:rPr>
                <w:lang w:eastAsia="en-US"/>
              </w:rPr>
              <w:t>lowerRatelimit</w:t>
            </w:r>
            <w:proofErr w:type="spellEnd"/>
            <w:r w:rsidR="007A64DC">
              <w:rPr>
                <w:lang w:eastAsia="en-US"/>
              </w:rPr>
              <w:t>: int</w:t>
            </w:r>
          </w:p>
        </w:tc>
        <w:tc>
          <w:tcPr>
            <w:tcW w:w="4675" w:type="dxa"/>
          </w:tcPr>
          <w:p w14:paraId="7A2CC558" w14:textId="3F5D7893" w:rsidR="005B1A02" w:rsidRDefault="003E2E95" w:rsidP="00F521C7">
            <w:pPr>
              <w:rPr>
                <w:lang w:eastAsia="en-US"/>
              </w:rPr>
            </w:pPr>
            <w:r>
              <w:rPr>
                <w:lang w:eastAsia="en-US"/>
              </w:rPr>
              <w:t>The lowest number of beats per minute</w:t>
            </w:r>
          </w:p>
        </w:tc>
      </w:tr>
      <w:tr w:rsidR="00BE0355" w14:paraId="1209AFCA" w14:textId="77777777" w:rsidTr="00F521C7">
        <w:tc>
          <w:tcPr>
            <w:tcW w:w="4675" w:type="dxa"/>
          </w:tcPr>
          <w:p w14:paraId="1F1FC76A" w14:textId="74BC0922" w:rsidR="00BE0355" w:rsidRDefault="00BE0355" w:rsidP="00BE0355">
            <w:pPr>
              <w:rPr>
                <w:lang w:eastAsia="en-US"/>
              </w:rPr>
            </w:pPr>
            <w:r>
              <w:rPr>
                <w:lang w:eastAsia="en-US"/>
              </w:rPr>
              <w:t>ARP: int</w:t>
            </w:r>
          </w:p>
        </w:tc>
        <w:tc>
          <w:tcPr>
            <w:tcW w:w="4675" w:type="dxa"/>
          </w:tcPr>
          <w:p w14:paraId="2131E422" w14:textId="56B4F139" w:rsidR="00BE0355" w:rsidRDefault="00BE0355" w:rsidP="00BE0355">
            <w:pPr>
              <w:rPr>
                <w:lang w:eastAsia="en-US"/>
              </w:rPr>
            </w:pPr>
            <w:r>
              <w:rPr>
                <w:lang w:eastAsia="en-US"/>
              </w:rPr>
              <w:t xml:space="preserve">The duration in milliseconds </w:t>
            </w:r>
            <w:r w:rsidR="00EC7D8B">
              <w:rPr>
                <w:lang w:eastAsia="en-US"/>
              </w:rPr>
              <w:t xml:space="preserve">after an atrial event </w:t>
            </w:r>
            <w:r w:rsidR="00281E63">
              <w:rPr>
                <w:lang w:eastAsia="en-US"/>
              </w:rPr>
              <w:t>where any further atrial events should not trigger or inhibit pacing</w:t>
            </w:r>
            <w:r w:rsidR="00585394">
              <w:rPr>
                <w:lang w:eastAsia="en-US"/>
              </w:rPr>
              <w:t xml:space="preserve"> (for single chamber pacing modes only).</w:t>
            </w:r>
          </w:p>
        </w:tc>
      </w:tr>
      <w:tr w:rsidR="00BE0355" w14:paraId="6A64D3FC" w14:textId="77777777" w:rsidTr="00F521C7">
        <w:tc>
          <w:tcPr>
            <w:tcW w:w="4675" w:type="dxa"/>
          </w:tcPr>
          <w:p w14:paraId="2207C4DA" w14:textId="6CB762B9" w:rsidR="00BE0355" w:rsidRDefault="00BE0355" w:rsidP="00BE0355">
            <w:pPr>
              <w:rPr>
                <w:lang w:eastAsia="en-US"/>
              </w:rPr>
            </w:pPr>
            <w:r>
              <w:rPr>
                <w:lang w:eastAsia="en-US"/>
              </w:rPr>
              <w:t>VRP: int</w:t>
            </w:r>
          </w:p>
        </w:tc>
        <w:tc>
          <w:tcPr>
            <w:tcW w:w="4675" w:type="dxa"/>
          </w:tcPr>
          <w:p w14:paraId="1F17AD6C" w14:textId="35070979" w:rsidR="00BE0355" w:rsidRDefault="00281E63" w:rsidP="00BE0355">
            <w:pPr>
              <w:rPr>
                <w:lang w:eastAsia="en-US"/>
              </w:rPr>
            </w:pPr>
            <w:r>
              <w:rPr>
                <w:lang w:eastAsia="en-US"/>
              </w:rPr>
              <w:t xml:space="preserve">The duration in milliseconds after </w:t>
            </w:r>
            <w:r w:rsidR="3CE673CB" w:rsidRPr="3E8C5119">
              <w:rPr>
                <w:lang w:eastAsia="en-US"/>
              </w:rPr>
              <w:t>a</w:t>
            </w:r>
            <w:r>
              <w:rPr>
                <w:lang w:eastAsia="en-US"/>
              </w:rPr>
              <w:t xml:space="preserve"> ventricular event where any further </w:t>
            </w:r>
            <w:r w:rsidR="00585394">
              <w:rPr>
                <w:lang w:eastAsia="en-US"/>
              </w:rPr>
              <w:t>ventricular</w:t>
            </w:r>
            <w:r>
              <w:rPr>
                <w:lang w:eastAsia="en-US"/>
              </w:rPr>
              <w:t xml:space="preserve"> events should not trigger or inhibit pacing</w:t>
            </w:r>
            <w:r w:rsidR="00AB1C6F">
              <w:rPr>
                <w:lang w:eastAsia="en-US"/>
              </w:rPr>
              <w:t xml:space="preserve"> </w:t>
            </w:r>
            <w:r w:rsidR="00585394">
              <w:rPr>
                <w:lang w:eastAsia="en-US"/>
              </w:rPr>
              <w:t>(for single chamber pacing modes only)</w:t>
            </w:r>
            <w:r>
              <w:rPr>
                <w:lang w:eastAsia="en-US"/>
              </w:rPr>
              <w:t>.</w:t>
            </w:r>
          </w:p>
        </w:tc>
      </w:tr>
      <w:tr w:rsidR="00BE0355" w14:paraId="779F3861" w14:textId="77777777" w:rsidTr="00F521C7">
        <w:tc>
          <w:tcPr>
            <w:tcW w:w="4675" w:type="dxa"/>
          </w:tcPr>
          <w:p w14:paraId="3BFE6F10" w14:textId="52533955" w:rsidR="00BE0355" w:rsidRDefault="00BE0355" w:rsidP="00BE0355">
            <w:pPr>
              <w:rPr>
                <w:lang w:eastAsia="en-US"/>
              </w:rPr>
            </w:pPr>
            <w:r>
              <w:rPr>
                <w:lang w:eastAsia="en-US"/>
              </w:rPr>
              <w:t>PVARP: int</w:t>
            </w:r>
          </w:p>
        </w:tc>
        <w:tc>
          <w:tcPr>
            <w:tcW w:w="4675" w:type="dxa"/>
          </w:tcPr>
          <w:p w14:paraId="2AF7986C" w14:textId="4773DCB7" w:rsidR="00BE0355" w:rsidRDefault="00585394" w:rsidP="00BE0355">
            <w:pPr>
              <w:rPr>
                <w:lang w:eastAsia="en-US"/>
              </w:rPr>
            </w:pPr>
            <w:r>
              <w:rPr>
                <w:lang w:eastAsia="en-US"/>
              </w:rPr>
              <w:t xml:space="preserve">The </w:t>
            </w:r>
            <w:r w:rsidR="004A38E5">
              <w:rPr>
                <w:lang w:eastAsia="en-US"/>
              </w:rPr>
              <w:t xml:space="preserve">duration in milliseconds </w:t>
            </w:r>
            <w:r w:rsidR="00AB1C6F">
              <w:rPr>
                <w:lang w:eastAsia="en-US"/>
              </w:rPr>
              <w:t xml:space="preserve">after a </w:t>
            </w:r>
            <w:r w:rsidR="007D33FD">
              <w:rPr>
                <w:lang w:eastAsia="en-US"/>
              </w:rPr>
              <w:t xml:space="preserve">ventricular event where any atrial event should not inhibit </w:t>
            </w:r>
            <w:r w:rsidR="006E3BBF">
              <w:rPr>
                <w:lang w:eastAsia="en-US"/>
              </w:rPr>
              <w:t>atrial pacing</w:t>
            </w:r>
            <w:r w:rsidR="00233DA4">
              <w:rPr>
                <w:lang w:eastAsia="en-US"/>
              </w:rPr>
              <w:t xml:space="preserve"> or trigger</w:t>
            </w:r>
            <w:r w:rsidR="00115667">
              <w:rPr>
                <w:lang w:eastAsia="en-US"/>
              </w:rPr>
              <w:t xml:space="preserve"> a</w:t>
            </w:r>
            <w:r w:rsidR="00233DA4">
              <w:rPr>
                <w:lang w:eastAsia="en-US"/>
              </w:rPr>
              <w:t xml:space="preserve"> </w:t>
            </w:r>
            <w:r w:rsidR="00115667">
              <w:rPr>
                <w:lang w:eastAsia="en-US"/>
              </w:rPr>
              <w:t>ventricular pace</w:t>
            </w:r>
            <w:r w:rsidR="006E3BBF">
              <w:rPr>
                <w:lang w:eastAsia="en-US"/>
              </w:rPr>
              <w:t xml:space="preserve"> (for </w:t>
            </w:r>
            <w:r w:rsidR="006E3BBF">
              <w:rPr>
                <w:lang w:eastAsia="en-US"/>
              </w:rPr>
              <w:lastRenderedPageBreak/>
              <w:t xml:space="preserve">ventricular </w:t>
            </w:r>
            <w:r w:rsidR="00233DA4">
              <w:rPr>
                <w:lang w:eastAsia="en-US"/>
              </w:rPr>
              <w:t>pacing</w:t>
            </w:r>
            <w:r w:rsidR="006E3BBF">
              <w:rPr>
                <w:lang w:eastAsia="en-US"/>
              </w:rPr>
              <w:t xml:space="preserve"> atrial </w:t>
            </w:r>
            <w:r w:rsidR="00233DA4">
              <w:rPr>
                <w:lang w:eastAsia="en-US"/>
              </w:rPr>
              <w:t>sensing</w:t>
            </w:r>
            <w:r w:rsidR="006E3BBF">
              <w:rPr>
                <w:lang w:eastAsia="en-US"/>
              </w:rPr>
              <w:t xml:space="preserve"> modes</w:t>
            </w:r>
            <w:r w:rsidR="00F912C8">
              <w:rPr>
                <w:lang w:eastAsia="en-US"/>
              </w:rPr>
              <w:t xml:space="preserve">, not used in </w:t>
            </w:r>
            <w:r w:rsidR="00DA52A7">
              <w:rPr>
                <w:lang w:eastAsia="en-US"/>
              </w:rPr>
              <w:t>assignment one</w:t>
            </w:r>
            <w:r w:rsidR="006E3BBF">
              <w:rPr>
                <w:lang w:eastAsia="en-US"/>
              </w:rPr>
              <w:t>)</w:t>
            </w:r>
          </w:p>
        </w:tc>
      </w:tr>
      <w:tr w:rsidR="00BE0355" w14:paraId="17D11DA2" w14:textId="77777777" w:rsidTr="00F521C7">
        <w:tc>
          <w:tcPr>
            <w:tcW w:w="4675" w:type="dxa"/>
          </w:tcPr>
          <w:p w14:paraId="1A072F2B" w14:textId="5DCB61E5" w:rsidR="00BE0355" w:rsidRDefault="00BE0355" w:rsidP="00BE0355">
            <w:pPr>
              <w:rPr>
                <w:lang w:eastAsia="en-US"/>
              </w:rPr>
            </w:pPr>
            <w:proofErr w:type="spellStart"/>
            <w:r>
              <w:rPr>
                <w:lang w:eastAsia="en-US"/>
              </w:rPr>
              <w:lastRenderedPageBreak/>
              <w:t>hysteresisRateLimit</w:t>
            </w:r>
            <w:proofErr w:type="spellEnd"/>
            <w:r>
              <w:rPr>
                <w:lang w:eastAsia="en-US"/>
              </w:rPr>
              <w:t>: int</w:t>
            </w:r>
          </w:p>
        </w:tc>
        <w:tc>
          <w:tcPr>
            <w:tcW w:w="4675" w:type="dxa"/>
          </w:tcPr>
          <w:p w14:paraId="20A93E8B" w14:textId="22367683" w:rsidR="00BE0355" w:rsidRDefault="00FE1FC7" w:rsidP="00BE0355">
            <w:pPr>
              <w:rPr>
                <w:lang w:eastAsia="en-US"/>
              </w:rPr>
            </w:pPr>
            <w:r>
              <w:rPr>
                <w:lang w:eastAsia="en-US"/>
              </w:rPr>
              <w:t xml:space="preserve">The rate </w:t>
            </w:r>
            <w:r w:rsidR="003D09C5">
              <w:rPr>
                <w:lang w:eastAsia="en-US"/>
              </w:rPr>
              <w:t xml:space="preserve">above which hysteresis pacing </w:t>
            </w:r>
            <w:r w:rsidR="005F6BA8">
              <w:rPr>
                <w:lang w:eastAsia="en-US"/>
              </w:rPr>
              <w:t>will be activated (not used in assignment one)</w:t>
            </w:r>
          </w:p>
        </w:tc>
      </w:tr>
    </w:tbl>
    <w:p w14:paraId="0AEB4A12" w14:textId="77777777" w:rsidR="000D4E24" w:rsidRDefault="000D4E24" w:rsidP="000D4E24">
      <w:pPr>
        <w:rPr>
          <w:lang w:eastAsia="en-US"/>
        </w:rPr>
      </w:pPr>
    </w:p>
    <w:p w14:paraId="240832EB" w14:textId="77777777" w:rsidR="00C92041" w:rsidRDefault="00C92041" w:rsidP="00B2415C">
      <w:pPr>
        <w:rPr>
          <w:lang w:eastAsia="en-US"/>
        </w:rPr>
      </w:pPr>
    </w:p>
    <w:tbl>
      <w:tblPr>
        <w:tblStyle w:val="TableGrid"/>
        <w:tblW w:w="0" w:type="auto"/>
        <w:tblLook w:val="04A0" w:firstRow="1" w:lastRow="0" w:firstColumn="1" w:lastColumn="0" w:noHBand="0" w:noVBand="1"/>
      </w:tblPr>
      <w:tblGrid>
        <w:gridCol w:w="4675"/>
        <w:gridCol w:w="4675"/>
      </w:tblGrid>
      <w:tr w:rsidR="00B73B6F" w14:paraId="68969A6C" w14:textId="77777777" w:rsidTr="00CB6576">
        <w:trPr>
          <w:trHeight w:val="300"/>
        </w:trPr>
        <w:tc>
          <w:tcPr>
            <w:tcW w:w="4675" w:type="dxa"/>
          </w:tcPr>
          <w:p w14:paraId="69961778" w14:textId="77777777" w:rsidR="00B73B6F" w:rsidRDefault="00B73B6F" w:rsidP="00CB6576">
            <w:pPr>
              <w:rPr>
                <w:lang w:eastAsia="en-US"/>
              </w:rPr>
            </w:pPr>
            <w:r w:rsidRPr="1CF53930">
              <w:rPr>
                <w:lang w:eastAsia="en-US"/>
              </w:rPr>
              <w:t>Method</w:t>
            </w:r>
          </w:p>
        </w:tc>
        <w:tc>
          <w:tcPr>
            <w:tcW w:w="4675" w:type="dxa"/>
          </w:tcPr>
          <w:p w14:paraId="3E0F35FA" w14:textId="77777777" w:rsidR="00B73B6F" w:rsidRDefault="00B73B6F" w:rsidP="00CB6576">
            <w:pPr>
              <w:rPr>
                <w:lang w:eastAsia="en-US"/>
              </w:rPr>
            </w:pPr>
            <w:r w:rsidRPr="1CF53930">
              <w:rPr>
                <w:lang w:eastAsia="en-US"/>
              </w:rPr>
              <w:t>Description</w:t>
            </w:r>
          </w:p>
        </w:tc>
      </w:tr>
      <w:tr w:rsidR="00CB034C" w14:paraId="5556320E" w14:textId="77777777" w:rsidTr="00CB6576">
        <w:trPr>
          <w:trHeight w:val="300"/>
        </w:trPr>
        <w:tc>
          <w:tcPr>
            <w:tcW w:w="4675" w:type="dxa"/>
          </w:tcPr>
          <w:p w14:paraId="4A98EFE7" w14:textId="23922942" w:rsidR="00CB034C" w:rsidRPr="1CF53930" w:rsidRDefault="00CB034C" w:rsidP="00CB6576">
            <w:pPr>
              <w:rPr>
                <w:lang w:eastAsia="en-US"/>
              </w:rPr>
            </w:pPr>
            <w:r>
              <w:rPr>
                <w:lang w:eastAsia="en-US"/>
              </w:rPr>
              <w:t>Init(</w:t>
            </w:r>
            <w:proofErr w:type="spellStart"/>
            <w:r w:rsidR="00431CD0">
              <w:rPr>
                <w:lang w:eastAsia="en-US"/>
              </w:rPr>
              <w:t>user_file</w:t>
            </w:r>
            <w:proofErr w:type="spellEnd"/>
            <w:r w:rsidR="00431CD0">
              <w:rPr>
                <w:lang w:eastAsia="en-US"/>
              </w:rPr>
              <w:t>)</w:t>
            </w:r>
          </w:p>
        </w:tc>
        <w:tc>
          <w:tcPr>
            <w:tcW w:w="4675" w:type="dxa"/>
          </w:tcPr>
          <w:p w14:paraId="1838EB09" w14:textId="77777777" w:rsidR="00CB034C" w:rsidRDefault="00431CD0" w:rsidP="00CB6576">
            <w:pPr>
              <w:rPr>
                <w:lang w:eastAsia="en-US"/>
              </w:rPr>
            </w:pPr>
            <w:r>
              <w:rPr>
                <w:lang w:eastAsia="en-US"/>
              </w:rPr>
              <w:t>Creates a</w:t>
            </w:r>
            <w:r w:rsidR="00E86C7D">
              <w:rPr>
                <w:lang w:eastAsia="en-US"/>
              </w:rPr>
              <w:t>n instance of</w:t>
            </w:r>
            <w:r>
              <w:rPr>
                <w:lang w:eastAsia="en-US"/>
              </w:rPr>
              <w:t xml:space="preserve"> </w:t>
            </w:r>
            <w:r w:rsidR="00E86C7D">
              <w:rPr>
                <w:lang w:eastAsia="en-US"/>
              </w:rPr>
              <w:t>U</w:t>
            </w:r>
            <w:r>
              <w:rPr>
                <w:lang w:eastAsia="en-US"/>
              </w:rPr>
              <w:t xml:space="preserve">ser </w:t>
            </w:r>
            <w:r w:rsidR="004A308D">
              <w:rPr>
                <w:lang w:eastAsia="en-US"/>
              </w:rPr>
              <w:t xml:space="preserve">from data stored in </w:t>
            </w:r>
            <w:proofErr w:type="spellStart"/>
            <w:r w:rsidR="004A308D">
              <w:rPr>
                <w:lang w:eastAsia="en-US"/>
              </w:rPr>
              <w:t>user_file</w:t>
            </w:r>
            <w:proofErr w:type="spellEnd"/>
            <w:r w:rsidR="00E86C7D">
              <w:rPr>
                <w:lang w:eastAsia="en-US"/>
              </w:rPr>
              <w:t xml:space="preserve">. If </w:t>
            </w:r>
            <w:r w:rsidR="00DD6DC5">
              <w:rPr>
                <w:lang w:eastAsia="en-US"/>
              </w:rPr>
              <w:t xml:space="preserve">the file is not found or data cannot be read then the attribute </w:t>
            </w:r>
            <w:proofErr w:type="spellStart"/>
            <w:r w:rsidR="00DD6DC5">
              <w:rPr>
                <w:lang w:eastAsia="en-US"/>
              </w:rPr>
              <w:t>file_found</w:t>
            </w:r>
            <w:proofErr w:type="spellEnd"/>
            <w:r w:rsidR="00DD6DC5">
              <w:rPr>
                <w:lang w:eastAsia="en-US"/>
              </w:rPr>
              <w:t xml:space="preserve"> is set to false, otherwise true.</w:t>
            </w:r>
          </w:p>
          <w:p w14:paraId="68385D0A" w14:textId="7B916B87" w:rsidR="00FB30BE" w:rsidRPr="1CF53930" w:rsidRDefault="00FB30BE" w:rsidP="00CB6576">
            <w:pPr>
              <w:rPr>
                <w:lang w:eastAsia="en-US"/>
              </w:rPr>
            </w:pPr>
            <w:r>
              <w:rPr>
                <w:lang w:eastAsia="en-US"/>
              </w:rPr>
              <w:t>Attributes for</w:t>
            </w:r>
            <w:r w:rsidR="00A96E0F">
              <w:rPr>
                <w:lang w:eastAsia="en-US"/>
              </w:rPr>
              <w:t xml:space="preserve"> username, password, and</w:t>
            </w:r>
            <w:r>
              <w:rPr>
                <w:lang w:eastAsia="en-US"/>
              </w:rPr>
              <w:t xml:space="preserve"> all other parameters are assigned from the user file, line by line, </w:t>
            </w:r>
            <w:r w:rsidR="00A96E0F">
              <w:rPr>
                <w:lang w:eastAsia="en-US"/>
              </w:rPr>
              <w:t>in the order listed in the table above.</w:t>
            </w:r>
          </w:p>
        </w:tc>
      </w:tr>
      <w:tr w:rsidR="00B73B6F" w14:paraId="7F15C3C5" w14:textId="77777777" w:rsidTr="00CB6576">
        <w:trPr>
          <w:trHeight w:val="300"/>
        </w:trPr>
        <w:tc>
          <w:tcPr>
            <w:tcW w:w="4675" w:type="dxa"/>
          </w:tcPr>
          <w:p w14:paraId="74AF22EF" w14:textId="77777777" w:rsidR="00B73B6F" w:rsidRDefault="00B73B6F" w:rsidP="00CB6576">
            <w:pPr>
              <w:rPr>
                <w:lang w:eastAsia="en-US"/>
              </w:rPr>
            </w:pPr>
            <w:proofErr w:type="spellStart"/>
            <w:r w:rsidRPr="1CF53930">
              <w:rPr>
                <w:lang w:eastAsia="en-US"/>
              </w:rPr>
              <w:t>getUsername</w:t>
            </w:r>
            <w:proofErr w:type="spellEnd"/>
          </w:p>
        </w:tc>
        <w:tc>
          <w:tcPr>
            <w:tcW w:w="4675" w:type="dxa"/>
          </w:tcPr>
          <w:p w14:paraId="7DDC14C5" w14:textId="77777777" w:rsidR="00B73B6F" w:rsidRDefault="00B73B6F" w:rsidP="00CB6576">
            <w:pPr>
              <w:rPr>
                <w:lang w:eastAsia="en-US"/>
              </w:rPr>
            </w:pPr>
            <w:r w:rsidRPr="1CF53930">
              <w:rPr>
                <w:lang w:eastAsia="en-US"/>
              </w:rPr>
              <w:t>Return username</w:t>
            </w:r>
          </w:p>
        </w:tc>
      </w:tr>
      <w:tr w:rsidR="00B73B6F" w14:paraId="2F77CADA" w14:textId="77777777" w:rsidTr="00CB6576">
        <w:trPr>
          <w:trHeight w:val="300"/>
        </w:trPr>
        <w:tc>
          <w:tcPr>
            <w:tcW w:w="4675" w:type="dxa"/>
          </w:tcPr>
          <w:p w14:paraId="194BE7A1" w14:textId="77777777" w:rsidR="00B73B6F" w:rsidRDefault="00B73B6F" w:rsidP="00CB6576">
            <w:pPr>
              <w:spacing w:line="259" w:lineRule="auto"/>
            </w:pPr>
            <w:proofErr w:type="spellStart"/>
            <w:r w:rsidRPr="1CF53930">
              <w:rPr>
                <w:lang w:eastAsia="en-US"/>
              </w:rPr>
              <w:t>OverwriteUserData</w:t>
            </w:r>
            <w:proofErr w:type="spellEnd"/>
            <w:r w:rsidRPr="1CF53930">
              <w:rPr>
                <w:lang w:eastAsia="en-US"/>
              </w:rPr>
              <w:t>(self)</w:t>
            </w:r>
          </w:p>
        </w:tc>
        <w:tc>
          <w:tcPr>
            <w:tcW w:w="4675" w:type="dxa"/>
          </w:tcPr>
          <w:p w14:paraId="1001C88F" w14:textId="77777777" w:rsidR="00B73B6F" w:rsidRDefault="00B73B6F" w:rsidP="00CB6576">
            <w:pPr>
              <w:rPr>
                <w:lang w:eastAsia="en-US"/>
              </w:rPr>
            </w:pPr>
            <w:r w:rsidRPr="1CF53930">
              <w:rPr>
                <w:lang w:eastAsia="en-US"/>
              </w:rPr>
              <w:t>Set the correct path for username in the User file with writing mode to change each parameter for the following username.</w:t>
            </w:r>
          </w:p>
        </w:tc>
      </w:tr>
      <w:tr w:rsidR="00B73B6F" w14:paraId="73962BE2" w14:textId="77777777" w:rsidTr="00CB6576">
        <w:trPr>
          <w:trHeight w:val="300"/>
        </w:trPr>
        <w:tc>
          <w:tcPr>
            <w:tcW w:w="4675" w:type="dxa"/>
          </w:tcPr>
          <w:p w14:paraId="3BDA7223" w14:textId="77777777" w:rsidR="00B73B6F" w:rsidRDefault="00B73B6F" w:rsidP="00CB6576">
            <w:pPr>
              <w:rPr>
                <w:lang w:eastAsia="en-US"/>
              </w:rPr>
            </w:pPr>
            <w:proofErr w:type="spellStart"/>
            <w:r w:rsidRPr="1CF53930">
              <w:rPr>
                <w:lang w:eastAsia="en-US"/>
              </w:rPr>
              <w:t>setPacingRate</w:t>
            </w:r>
            <w:proofErr w:type="spellEnd"/>
            <w:r w:rsidRPr="1CF53930">
              <w:rPr>
                <w:lang w:eastAsia="en-US"/>
              </w:rPr>
              <w:t xml:space="preserve"> (self, rate)</w:t>
            </w:r>
          </w:p>
        </w:tc>
        <w:tc>
          <w:tcPr>
            <w:tcW w:w="4675" w:type="dxa"/>
          </w:tcPr>
          <w:p w14:paraId="465986D3" w14:textId="0B3229F9" w:rsidR="00B73B6F" w:rsidRDefault="00B73B6F" w:rsidP="00CB6576">
            <w:pPr>
              <w:rPr>
                <w:lang w:eastAsia="en-US"/>
              </w:rPr>
            </w:pPr>
            <w:proofErr w:type="spellStart"/>
            <w:r w:rsidRPr="1CF53930">
              <w:rPr>
                <w:lang w:eastAsia="en-US"/>
              </w:rPr>
              <w:t>SetPacingRate</w:t>
            </w:r>
            <w:proofErr w:type="spellEnd"/>
            <w:r w:rsidRPr="1CF53930">
              <w:rPr>
                <w:lang w:eastAsia="en-US"/>
              </w:rPr>
              <w:t xml:space="preserve"> calls rate </w:t>
            </w:r>
            <w:proofErr w:type="gramStart"/>
            <w:r w:rsidRPr="1CF53930">
              <w:rPr>
                <w:lang w:eastAsia="en-US"/>
              </w:rPr>
              <w:t>and</w:t>
            </w:r>
            <w:r w:rsidRPr="1CF53930">
              <w:rPr>
                <w:lang w:eastAsia="en-US"/>
              </w:rPr>
              <w:t xml:space="preserve"> </w:t>
            </w:r>
            <w:r w:rsidRPr="1CF53930">
              <w:rPr>
                <w:lang w:eastAsia="en-US"/>
              </w:rPr>
              <w:t xml:space="preserve"> </w:t>
            </w:r>
            <w:proofErr w:type="spellStart"/>
            <w:r w:rsidRPr="1CF53930">
              <w:rPr>
                <w:lang w:eastAsia="en-US"/>
              </w:rPr>
              <w:t>Pacingrate</w:t>
            </w:r>
            <w:proofErr w:type="spellEnd"/>
            <w:proofErr w:type="gramEnd"/>
            <w:r w:rsidR="00B5BB4E" w:rsidRPr="57025E86">
              <w:rPr>
                <w:lang w:eastAsia="en-US"/>
              </w:rPr>
              <w:t xml:space="preserve"> </w:t>
            </w:r>
            <w:r w:rsidRPr="1CF53930">
              <w:rPr>
                <w:lang w:eastAsia="en-US"/>
              </w:rPr>
              <w:t xml:space="preserve">be between </w:t>
            </w:r>
            <w:proofErr w:type="spellStart"/>
            <w:r w:rsidRPr="1CF53930">
              <w:rPr>
                <w:lang w:eastAsia="en-US"/>
              </w:rPr>
              <w:t>lowerRatelimit</w:t>
            </w:r>
            <w:proofErr w:type="spellEnd"/>
            <w:r w:rsidRPr="1CF53930">
              <w:rPr>
                <w:lang w:eastAsia="en-US"/>
              </w:rPr>
              <w:t xml:space="preserve"> and </w:t>
            </w:r>
            <w:proofErr w:type="spellStart"/>
            <w:r w:rsidRPr="1CF53930">
              <w:rPr>
                <w:lang w:eastAsia="en-US"/>
              </w:rPr>
              <w:t>upperRatelimit</w:t>
            </w:r>
            <w:proofErr w:type="spellEnd"/>
            <w:r w:rsidRPr="1CF53930">
              <w:rPr>
                <w:lang w:eastAsia="en-US"/>
              </w:rPr>
              <w:t xml:space="preserve"> which are set in </w:t>
            </w:r>
            <w:proofErr w:type="spellStart"/>
            <w:r w:rsidRPr="1CF53930">
              <w:rPr>
                <w:lang w:eastAsia="en-US"/>
              </w:rPr>
              <w:t>setUpperRateLimit</w:t>
            </w:r>
            <w:proofErr w:type="spellEnd"/>
            <w:r w:rsidRPr="1CF53930">
              <w:rPr>
                <w:lang w:eastAsia="en-US"/>
              </w:rPr>
              <w:t xml:space="preserve"> and </w:t>
            </w:r>
            <w:proofErr w:type="spellStart"/>
            <w:r w:rsidRPr="1CF53930">
              <w:rPr>
                <w:lang w:eastAsia="en-US"/>
              </w:rPr>
              <w:t>setLowerRateLimit</w:t>
            </w:r>
            <w:proofErr w:type="spellEnd"/>
            <w:r w:rsidRPr="1CF53930">
              <w:rPr>
                <w:lang w:eastAsia="en-US"/>
              </w:rPr>
              <w:t xml:space="preserve"> functions.</w:t>
            </w:r>
          </w:p>
        </w:tc>
      </w:tr>
      <w:tr w:rsidR="00B73B6F" w14:paraId="17C1586B" w14:textId="77777777" w:rsidTr="00CB6576">
        <w:trPr>
          <w:trHeight w:val="300"/>
        </w:trPr>
        <w:tc>
          <w:tcPr>
            <w:tcW w:w="4675" w:type="dxa"/>
          </w:tcPr>
          <w:p w14:paraId="0F11F3DA" w14:textId="77777777" w:rsidR="00B73B6F" w:rsidRDefault="00B73B6F" w:rsidP="00CB6576">
            <w:pPr>
              <w:rPr>
                <w:lang w:eastAsia="en-US"/>
              </w:rPr>
            </w:pPr>
            <w:proofErr w:type="spellStart"/>
            <w:r w:rsidRPr="1CF53930">
              <w:rPr>
                <w:lang w:eastAsia="en-US"/>
              </w:rPr>
              <w:t>setMode</w:t>
            </w:r>
            <w:proofErr w:type="spellEnd"/>
            <w:r w:rsidRPr="1CF53930">
              <w:rPr>
                <w:lang w:eastAsia="en-US"/>
              </w:rPr>
              <w:t xml:space="preserve"> (self, rate)</w:t>
            </w:r>
          </w:p>
        </w:tc>
        <w:tc>
          <w:tcPr>
            <w:tcW w:w="4675" w:type="dxa"/>
          </w:tcPr>
          <w:p w14:paraId="3EC49CD4" w14:textId="76217C3C" w:rsidR="00B73B6F" w:rsidRDefault="00B73B6F" w:rsidP="00CB6576">
            <w:pPr>
              <w:rPr>
                <w:lang w:eastAsia="en-US"/>
              </w:rPr>
            </w:pPr>
            <w:proofErr w:type="spellStart"/>
            <w:r w:rsidRPr="1CF53930">
              <w:rPr>
                <w:lang w:eastAsia="en-US"/>
              </w:rPr>
              <w:t>SetMode</w:t>
            </w:r>
            <w:proofErr w:type="spellEnd"/>
            <w:r w:rsidRPr="1CF53930">
              <w:rPr>
                <w:lang w:eastAsia="en-US"/>
              </w:rPr>
              <w:t xml:space="preserve"> will determine the mode among “AOO”,” VOO”,” AAI</w:t>
            </w:r>
            <w:r w:rsidR="4EBE1241" w:rsidRPr="3F3F1552">
              <w:rPr>
                <w:lang w:eastAsia="en-US"/>
              </w:rPr>
              <w:t>,”</w:t>
            </w:r>
            <w:r w:rsidRPr="1CF53930">
              <w:rPr>
                <w:lang w:eastAsia="en-US"/>
              </w:rPr>
              <w:t xml:space="preserve"> “VVI” by entering the mode number that we assigned in the function. (mode 1 = “AOO”, mode 2 = “VOO”, mode 3 = “AAI”, mode = “VVI”) </w:t>
            </w:r>
          </w:p>
        </w:tc>
      </w:tr>
      <w:tr w:rsidR="00B73B6F" w14:paraId="12BBD832" w14:textId="77777777" w:rsidTr="00CB6576">
        <w:trPr>
          <w:trHeight w:val="300"/>
        </w:trPr>
        <w:tc>
          <w:tcPr>
            <w:tcW w:w="4675" w:type="dxa"/>
          </w:tcPr>
          <w:p w14:paraId="56FB3799" w14:textId="77777777" w:rsidR="00B73B6F" w:rsidRDefault="00B73B6F" w:rsidP="00CB6576">
            <w:pPr>
              <w:rPr>
                <w:lang w:eastAsia="en-US"/>
              </w:rPr>
            </w:pPr>
            <w:proofErr w:type="spellStart"/>
            <w:r w:rsidRPr="1CF53930">
              <w:rPr>
                <w:lang w:eastAsia="en-US"/>
              </w:rPr>
              <w:t>setVentPulseWidth</w:t>
            </w:r>
            <w:proofErr w:type="spellEnd"/>
            <w:r w:rsidRPr="1CF53930">
              <w:rPr>
                <w:lang w:eastAsia="en-US"/>
              </w:rPr>
              <w:t xml:space="preserve"> (self, width)</w:t>
            </w:r>
          </w:p>
        </w:tc>
        <w:tc>
          <w:tcPr>
            <w:tcW w:w="4675" w:type="dxa"/>
          </w:tcPr>
          <w:p w14:paraId="7E90C3FE" w14:textId="4862FDC9" w:rsidR="00B73B6F" w:rsidRDefault="00B73B6F" w:rsidP="00CB6576">
            <w:pPr>
              <w:rPr>
                <w:lang w:eastAsia="en-US"/>
              </w:rPr>
            </w:pPr>
            <w:r w:rsidRPr="1CF53930">
              <w:rPr>
                <w:lang w:eastAsia="en-US"/>
              </w:rPr>
              <w:t xml:space="preserve">This </w:t>
            </w:r>
            <w:proofErr w:type="spellStart"/>
            <w:r w:rsidRPr="1CF53930">
              <w:rPr>
                <w:lang w:eastAsia="en-US"/>
              </w:rPr>
              <w:t>setVentPulseWidth</w:t>
            </w:r>
            <w:proofErr w:type="spellEnd"/>
            <w:r w:rsidRPr="1CF53930">
              <w:rPr>
                <w:lang w:eastAsia="en-US"/>
              </w:rPr>
              <w:t xml:space="preserve"> calls width and set the values of the Width between range of the allowed values from 0.3 to 1.9 (increasing by 0.1)</w:t>
            </w:r>
          </w:p>
        </w:tc>
      </w:tr>
      <w:tr w:rsidR="00B73B6F" w14:paraId="54AC1475" w14:textId="77777777" w:rsidTr="00CB6576">
        <w:trPr>
          <w:trHeight w:val="300"/>
        </w:trPr>
        <w:tc>
          <w:tcPr>
            <w:tcW w:w="4675" w:type="dxa"/>
          </w:tcPr>
          <w:p w14:paraId="57613F46" w14:textId="77777777" w:rsidR="00B73B6F" w:rsidRDefault="00B73B6F" w:rsidP="00CB6576">
            <w:pPr>
              <w:rPr>
                <w:lang w:eastAsia="en-US"/>
              </w:rPr>
            </w:pPr>
            <w:proofErr w:type="spellStart"/>
            <w:r w:rsidRPr="1CF53930">
              <w:rPr>
                <w:lang w:eastAsia="en-US"/>
              </w:rPr>
              <w:t>setVentAmplitude</w:t>
            </w:r>
            <w:proofErr w:type="spellEnd"/>
            <w:r w:rsidRPr="1CF53930">
              <w:rPr>
                <w:lang w:eastAsia="en-US"/>
              </w:rPr>
              <w:t xml:space="preserve"> (self, amp)</w:t>
            </w:r>
          </w:p>
        </w:tc>
        <w:tc>
          <w:tcPr>
            <w:tcW w:w="4675" w:type="dxa"/>
          </w:tcPr>
          <w:p w14:paraId="48C55073" w14:textId="77777777" w:rsidR="00B73B6F" w:rsidRDefault="00B73B6F" w:rsidP="00CB6576">
            <w:pPr>
              <w:rPr>
                <w:lang w:eastAsia="en-US"/>
              </w:rPr>
            </w:pPr>
            <w:r w:rsidRPr="1CF53930">
              <w:rPr>
                <w:lang w:eastAsia="en-US"/>
              </w:rPr>
              <w:t xml:space="preserve">This </w:t>
            </w:r>
            <w:proofErr w:type="spellStart"/>
            <w:r w:rsidRPr="1CF53930">
              <w:rPr>
                <w:lang w:eastAsia="en-US"/>
              </w:rPr>
              <w:t>setVentAmplitude</w:t>
            </w:r>
            <w:proofErr w:type="spellEnd"/>
            <w:r w:rsidRPr="1CF53930">
              <w:rPr>
                <w:lang w:eastAsia="en-US"/>
              </w:rPr>
              <w:t xml:space="preserve"> calls amp and set the values of the amplitude between the range of the amplitudes from 2.5 to 5.0 by increasing every 0.5</w:t>
            </w:r>
          </w:p>
        </w:tc>
      </w:tr>
      <w:tr w:rsidR="00B73B6F" w14:paraId="403229C2" w14:textId="77777777" w:rsidTr="00CB6576">
        <w:trPr>
          <w:trHeight w:val="300"/>
        </w:trPr>
        <w:tc>
          <w:tcPr>
            <w:tcW w:w="4675" w:type="dxa"/>
          </w:tcPr>
          <w:p w14:paraId="1844F6DB" w14:textId="77777777" w:rsidR="00B73B6F" w:rsidRDefault="00B73B6F" w:rsidP="00CB6576">
            <w:pPr>
              <w:rPr>
                <w:lang w:eastAsia="en-US"/>
              </w:rPr>
            </w:pPr>
            <w:proofErr w:type="spellStart"/>
            <w:r w:rsidRPr="1CF53930">
              <w:rPr>
                <w:lang w:eastAsia="en-US"/>
              </w:rPr>
              <w:t>setAtrialPulseWidth</w:t>
            </w:r>
            <w:proofErr w:type="spellEnd"/>
            <w:r w:rsidRPr="1CF53930">
              <w:rPr>
                <w:lang w:eastAsia="en-US"/>
              </w:rPr>
              <w:t xml:space="preserve"> (self, amp)</w:t>
            </w:r>
          </w:p>
        </w:tc>
        <w:tc>
          <w:tcPr>
            <w:tcW w:w="4675" w:type="dxa"/>
          </w:tcPr>
          <w:p w14:paraId="28BEF10C" w14:textId="0FEA413F" w:rsidR="00B73B6F" w:rsidRDefault="00B73B6F" w:rsidP="00CB6576">
            <w:pPr>
              <w:rPr>
                <w:lang w:eastAsia="en-US"/>
              </w:rPr>
            </w:pPr>
            <w:r w:rsidRPr="1CF53930">
              <w:rPr>
                <w:lang w:eastAsia="en-US"/>
              </w:rPr>
              <w:t xml:space="preserve">This </w:t>
            </w:r>
            <w:proofErr w:type="spellStart"/>
            <w:r w:rsidRPr="1CF53930">
              <w:rPr>
                <w:lang w:eastAsia="en-US"/>
              </w:rPr>
              <w:t>setAtrailPulseWidth</w:t>
            </w:r>
            <w:proofErr w:type="spellEnd"/>
            <w:r w:rsidRPr="1CF53930">
              <w:rPr>
                <w:lang w:eastAsia="en-US"/>
              </w:rPr>
              <w:t xml:space="preserve"> </w:t>
            </w:r>
            <w:r w:rsidR="5C7B3524" w:rsidRPr="0860C8D7">
              <w:rPr>
                <w:lang w:eastAsia="en-US"/>
              </w:rPr>
              <w:t>calls</w:t>
            </w:r>
            <w:r w:rsidRPr="1CF53930">
              <w:rPr>
                <w:lang w:eastAsia="en-US"/>
              </w:rPr>
              <w:t xml:space="preserve"> amp and set the value of the </w:t>
            </w:r>
            <w:proofErr w:type="spellStart"/>
            <w:r w:rsidRPr="1CF53930">
              <w:rPr>
                <w:lang w:eastAsia="en-US"/>
              </w:rPr>
              <w:t>Atrialamplitude</w:t>
            </w:r>
            <w:proofErr w:type="spellEnd"/>
            <w:r w:rsidRPr="1CF53930">
              <w:rPr>
                <w:lang w:eastAsia="en-US"/>
              </w:rPr>
              <w:t xml:space="preserve"> between the range from 2.5 to 5.0, increasing by 0.5</w:t>
            </w:r>
          </w:p>
        </w:tc>
      </w:tr>
      <w:tr w:rsidR="00B73B6F" w14:paraId="6EA40147" w14:textId="77777777" w:rsidTr="00CB6576">
        <w:trPr>
          <w:trHeight w:val="853"/>
        </w:trPr>
        <w:tc>
          <w:tcPr>
            <w:tcW w:w="4675" w:type="dxa"/>
          </w:tcPr>
          <w:p w14:paraId="46C3E102" w14:textId="77777777" w:rsidR="00B73B6F" w:rsidRDefault="00B73B6F" w:rsidP="00CB6576">
            <w:pPr>
              <w:spacing w:line="259" w:lineRule="auto"/>
              <w:rPr>
                <w:lang w:eastAsia="en-US"/>
              </w:rPr>
            </w:pPr>
            <w:proofErr w:type="spellStart"/>
            <w:proofErr w:type="gramStart"/>
            <w:r w:rsidRPr="1CF53930">
              <w:rPr>
                <w:lang w:eastAsia="en-US"/>
              </w:rPr>
              <w:t>SetUpperRateLimit</w:t>
            </w:r>
            <w:proofErr w:type="spellEnd"/>
            <w:r w:rsidRPr="1CF53930">
              <w:rPr>
                <w:lang w:eastAsia="en-US"/>
              </w:rPr>
              <w:t>(</w:t>
            </w:r>
            <w:proofErr w:type="gramEnd"/>
            <w:r w:rsidRPr="1CF53930">
              <w:rPr>
                <w:lang w:eastAsia="en-US"/>
              </w:rPr>
              <w:t>self, upper)</w:t>
            </w:r>
          </w:p>
        </w:tc>
        <w:tc>
          <w:tcPr>
            <w:tcW w:w="4675" w:type="dxa"/>
          </w:tcPr>
          <w:p w14:paraId="639BE4C3" w14:textId="77777777" w:rsidR="00B73B6F" w:rsidRDefault="00B73B6F" w:rsidP="00CB6576">
            <w:pPr>
              <w:rPr>
                <w:lang w:eastAsia="en-US"/>
              </w:rPr>
            </w:pPr>
            <w:r w:rsidRPr="1CF53930">
              <w:rPr>
                <w:lang w:eastAsia="en-US"/>
              </w:rPr>
              <w:t xml:space="preserve">This </w:t>
            </w:r>
            <w:proofErr w:type="spellStart"/>
            <w:r w:rsidRPr="1CF53930">
              <w:rPr>
                <w:lang w:eastAsia="en-US"/>
              </w:rPr>
              <w:t>SetUpperRateLimit</w:t>
            </w:r>
            <w:proofErr w:type="spellEnd"/>
            <w:r w:rsidRPr="1CF53930">
              <w:rPr>
                <w:lang w:eastAsia="en-US"/>
              </w:rPr>
              <w:t xml:space="preserve"> calls upper and set the value of the upper limitation that should be between 50 and 175 or bigger than current pacing rate. The value should be divisible by 5.</w:t>
            </w:r>
          </w:p>
        </w:tc>
      </w:tr>
      <w:tr w:rsidR="00B73B6F" w14:paraId="59992E85" w14:textId="77777777" w:rsidTr="00CB6576">
        <w:trPr>
          <w:trHeight w:val="300"/>
        </w:trPr>
        <w:tc>
          <w:tcPr>
            <w:tcW w:w="4675" w:type="dxa"/>
          </w:tcPr>
          <w:p w14:paraId="09DF6415" w14:textId="77777777" w:rsidR="00B73B6F" w:rsidRDefault="00B73B6F" w:rsidP="00CB6576">
            <w:pPr>
              <w:spacing w:line="259" w:lineRule="auto"/>
              <w:rPr>
                <w:lang w:eastAsia="en-US"/>
              </w:rPr>
            </w:pPr>
            <w:proofErr w:type="spellStart"/>
            <w:proofErr w:type="gramStart"/>
            <w:r w:rsidRPr="1CF53930">
              <w:rPr>
                <w:lang w:eastAsia="en-US"/>
              </w:rPr>
              <w:t>SetLowerRateLimit</w:t>
            </w:r>
            <w:proofErr w:type="spellEnd"/>
            <w:r w:rsidRPr="1CF53930">
              <w:rPr>
                <w:lang w:eastAsia="en-US"/>
              </w:rPr>
              <w:t>(</w:t>
            </w:r>
            <w:proofErr w:type="gramEnd"/>
            <w:r w:rsidRPr="1CF53930">
              <w:rPr>
                <w:lang w:eastAsia="en-US"/>
              </w:rPr>
              <w:t>self, lower)</w:t>
            </w:r>
          </w:p>
          <w:p w14:paraId="5A0F3D71" w14:textId="77777777" w:rsidR="00B73B6F" w:rsidRDefault="00B73B6F" w:rsidP="00CB6576">
            <w:pPr>
              <w:rPr>
                <w:lang w:eastAsia="en-US"/>
              </w:rPr>
            </w:pPr>
          </w:p>
        </w:tc>
        <w:tc>
          <w:tcPr>
            <w:tcW w:w="4675" w:type="dxa"/>
          </w:tcPr>
          <w:p w14:paraId="15B4F149" w14:textId="77777777" w:rsidR="00B73B6F" w:rsidRDefault="00B73B6F" w:rsidP="00CB6576">
            <w:pPr>
              <w:rPr>
                <w:lang w:eastAsia="en-US"/>
              </w:rPr>
            </w:pPr>
            <w:r w:rsidRPr="1CF53930">
              <w:rPr>
                <w:lang w:eastAsia="en-US"/>
              </w:rPr>
              <w:t xml:space="preserve">This </w:t>
            </w:r>
            <w:proofErr w:type="spellStart"/>
            <w:r w:rsidRPr="1CF53930">
              <w:rPr>
                <w:lang w:eastAsia="en-US"/>
              </w:rPr>
              <w:t>SetLowerRateLimit</w:t>
            </w:r>
            <w:proofErr w:type="spellEnd"/>
            <w:r w:rsidRPr="1CF53930">
              <w:rPr>
                <w:lang w:eastAsia="en-US"/>
              </w:rPr>
              <w:t xml:space="preserve"> calls lower and set the value of the lower limitation that should be between 30 and 175 or less than current pacing rate. The values should be also between 50 and 90 and divisible by 5.</w:t>
            </w:r>
          </w:p>
        </w:tc>
      </w:tr>
      <w:tr w:rsidR="00B73B6F" w14:paraId="231A98DD" w14:textId="77777777" w:rsidTr="00CB6576">
        <w:trPr>
          <w:trHeight w:val="300"/>
        </w:trPr>
        <w:tc>
          <w:tcPr>
            <w:tcW w:w="4675" w:type="dxa"/>
          </w:tcPr>
          <w:p w14:paraId="074CF52C" w14:textId="77777777" w:rsidR="00B73B6F" w:rsidRDefault="00B73B6F" w:rsidP="00CB6576">
            <w:pPr>
              <w:spacing w:line="259" w:lineRule="auto"/>
            </w:pPr>
            <w:proofErr w:type="spellStart"/>
            <w:r w:rsidRPr="1CF53930">
              <w:rPr>
                <w:lang w:eastAsia="en-US"/>
              </w:rPr>
              <w:lastRenderedPageBreak/>
              <w:t>SetARP</w:t>
            </w:r>
            <w:proofErr w:type="spellEnd"/>
            <w:r w:rsidRPr="1CF53930">
              <w:rPr>
                <w:lang w:eastAsia="en-US"/>
              </w:rPr>
              <w:t>(</w:t>
            </w:r>
            <w:proofErr w:type="spellStart"/>
            <w:proofErr w:type="gramStart"/>
            <w:r w:rsidRPr="1CF53930">
              <w:rPr>
                <w:lang w:eastAsia="en-US"/>
              </w:rPr>
              <w:t>self,val</w:t>
            </w:r>
            <w:proofErr w:type="spellEnd"/>
            <w:proofErr w:type="gramEnd"/>
            <w:r w:rsidRPr="1CF53930">
              <w:rPr>
                <w:lang w:eastAsia="en-US"/>
              </w:rPr>
              <w:t>)</w:t>
            </w:r>
          </w:p>
        </w:tc>
        <w:tc>
          <w:tcPr>
            <w:tcW w:w="4675" w:type="dxa"/>
          </w:tcPr>
          <w:p w14:paraId="2E663C0D" w14:textId="77777777" w:rsidR="00B73B6F" w:rsidRDefault="00B73B6F" w:rsidP="00CB6576">
            <w:pPr>
              <w:spacing w:line="259" w:lineRule="auto"/>
              <w:rPr>
                <w:lang w:eastAsia="en-US"/>
              </w:rPr>
            </w:pPr>
            <w:r w:rsidRPr="1CF53930">
              <w:rPr>
                <w:lang w:eastAsia="en-US"/>
              </w:rPr>
              <w:t xml:space="preserve">This </w:t>
            </w:r>
            <w:proofErr w:type="spellStart"/>
            <w:r w:rsidRPr="1CF53930">
              <w:rPr>
                <w:lang w:eastAsia="en-US"/>
              </w:rPr>
              <w:t>setARP</w:t>
            </w:r>
            <w:proofErr w:type="spellEnd"/>
            <w:r w:rsidRPr="1CF53930">
              <w:rPr>
                <w:lang w:eastAsia="en-US"/>
              </w:rPr>
              <w:t xml:space="preserve"> calls </w:t>
            </w:r>
            <w:proofErr w:type="spellStart"/>
            <w:r w:rsidRPr="1CF53930">
              <w:rPr>
                <w:lang w:eastAsia="en-US"/>
              </w:rPr>
              <w:t>val</w:t>
            </w:r>
            <w:proofErr w:type="spellEnd"/>
            <w:r w:rsidRPr="1CF53930">
              <w:rPr>
                <w:lang w:eastAsia="en-US"/>
              </w:rPr>
              <w:t xml:space="preserve"> and this makes </w:t>
            </w:r>
            <w:proofErr w:type="spellStart"/>
            <w:r w:rsidRPr="1CF53930">
              <w:rPr>
                <w:lang w:eastAsia="en-US"/>
              </w:rPr>
              <w:t>val</w:t>
            </w:r>
            <w:proofErr w:type="spellEnd"/>
            <w:r w:rsidRPr="1CF53930">
              <w:rPr>
                <w:lang w:eastAsia="en-US"/>
              </w:rPr>
              <w:t xml:space="preserve"> be set the </w:t>
            </w:r>
            <w:proofErr w:type="spellStart"/>
            <w:r w:rsidRPr="1CF53930">
              <w:rPr>
                <w:lang w:eastAsia="en-US"/>
              </w:rPr>
              <w:t>ValInt</w:t>
            </w:r>
            <w:proofErr w:type="spellEnd"/>
            <w:r w:rsidRPr="1CF53930">
              <w:rPr>
                <w:lang w:eastAsia="en-US"/>
              </w:rPr>
              <w:t xml:space="preserve"> between 150 and 500, and </w:t>
            </w:r>
            <w:proofErr w:type="spellStart"/>
            <w:r w:rsidRPr="1CF53930">
              <w:rPr>
                <w:lang w:eastAsia="en-US"/>
              </w:rPr>
              <w:t>ValInt</w:t>
            </w:r>
            <w:proofErr w:type="spellEnd"/>
            <w:r w:rsidRPr="1CF53930">
              <w:rPr>
                <w:lang w:eastAsia="en-US"/>
              </w:rPr>
              <w:t xml:space="preserve"> should be divisible by 10.</w:t>
            </w:r>
          </w:p>
        </w:tc>
      </w:tr>
      <w:tr w:rsidR="6BDBADFD" w14:paraId="2370676B" w14:textId="77777777" w:rsidTr="6BDBADFD">
        <w:trPr>
          <w:trHeight w:val="300"/>
        </w:trPr>
        <w:tc>
          <w:tcPr>
            <w:tcW w:w="4675" w:type="dxa"/>
          </w:tcPr>
          <w:p w14:paraId="65F117FD" w14:textId="0C75B465" w:rsidR="6BDBADFD" w:rsidRDefault="1E21788F" w:rsidP="1B3413F4">
            <w:pPr>
              <w:spacing w:line="285" w:lineRule="exact"/>
              <w:rPr>
                <w:sz w:val="21"/>
                <w:szCs w:val="21"/>
              </w:rPr>
            </w:pPr>
            <w:proofErr w:type="spellStart"/>
            <w:proofErr w:type="gramStart"/>
            <w:r w:rsidRPr="0691098D">
              <w:rPr>
                <w:sz w:val="21"/>
                <w:szCs w:val="21"/>
              </w:rPr>
              <w:t>setVRP</w:t>
            </w:r>
            <w:proofErr w:type="spellEnd"/>
            <w:r w:rsidRPr="0691098D">
              <w:rPr>
                <w:sz w:val="21"/>
                <w:szCs w:val="21"/>
              </w:rPr>
              <w:t>(</w:t>
            </w:r>
            <w:proofErr w:type="gramEnd"/>
            <w:r w:rsidRPr="0691098D">
              <w:rPr>
                <w:sz w:val="21"/>
                <w:szCs w:val="21"/>
              </w:rPr>
              <w:t xml:space="preserve">self, </w:t>
            </w:r>
            <w:proofErr w:type="spellStart"/>
            <w:r w:rsidRPr="0691098D">
              <w:rPr>
                <w:sz w:val="21"/>
                <w:szCs w:val="21"/>
              </w:rPr>
              <w:t>val</w:t>
            </w:r>
            <w:proofErr w:type="spellEnd"/>
            <w:r w:rsidRPr="0691098D">
              <w:rPr>
                <w:sz w:val="21"/>
                <w:szCs w:val="21"/>
              </w:rPr>
              <w:t>)</w:t>
            </w:r>
          </w:p>
        </w:tc>
        <w:tc>
          <w:tcPr>
            <w:tcW w:w="4675" w:type="dxa"/>
          </w:tcPr>
          <w:p w14:paraId="3D7BE63A" w14:textId="34D2DFB9" w:rsidR="6BDBADFD" w:rsidRDefault="1E21788F" w:rsidP="6BDBADFD">
            <w:pPr>
              <w:spacing w:line="259" w:lineRule="auto"/>
              <w:rPr>
                <w:lang w:eastAsia="en-US"/>
              </w:rPr>
            </w:pPr>
            <w:r w:rsidRPr="79C2C53C">
              <w:rPr>
                <w:lang w:eastAsia="en-US"/>
              </w:rPr>
              <w:t xml:space="preserve">This </w:t>
            </w:r>
            <w:proofErr w:type="spellStart"/>
            <w:r w:rsidRPr="79C2C53C">
              <w:rPr>
                <w:lang w:eastAsia="en-US"/>
              </w:rPr>
              <w:t>setVRP</w:t>
            </w:r>
            <w:proofErr w:type="spellEnd"/>
            <w:r w:rsidRPr="79C2C53C">
              <w:rPr>
                <w:lang w:eastAsia="en-US"/>
              </w:rPr>
              <w:t xml:space="preserve"> calls </w:t>
            </w:r>
            <w:proofErr w:type="spellStart"/>
            <w:r w:rsidRPr="79C2C53C">
              <w:rPr>
                <w:lang w:eastAsia="en-US"/>
              </w:rPr>
              <w:t>val</w:t>
            </w:r>
            <w:proofErr w:type="spellEnd"/>
            <w:r w:rsidRPr="79C2C53C">
              <w:rPr>
                <w:lang w:eastAsia="en-US"/>
              </w:rPr>
              <w:t xml:space="preserve"> and </w:t>
            </w:r>
            <w:r w:rsidRPr="7CF9CE86">
              <w:rPr>
                <w:lang w:eastAsia="en-US"/>
              </w:rPr>
              <w:t xml:space="preserve">this makes </w:t>
            </w:r>
            <w:proofErr w:type="spellStart"/>
            <w:r w:rsidRPr="7CF9CE86">
              <w:rPr>
                <w:lang w:eastAsia="en-US"/>
              </w:rPr>
              <w:t>val</w:t>
            </w:r>
            <w:proofErr w:type="spellEnd"/>
            <w:r w:rsidRPr="7CF9CE86">
              <w:rPr>
                <w:lang w:eastAsia="en-US"/>
              </w:rPr>
              <w:t xml:space="preserve"> </w:t>
            </w:r>
            <w:r w:rsidRPr="305AB345">
              <w:rPr>
                <w:lang w:eastAsia="en-US"/>
              </w:rPr>
              <w:t xml:space="preserve">be set </w:t>
            </w:r>
            <w:r w:rsidRPr="076085D2">
              <w:rPr>
                <w:lang w:eastAsia="en-US"/>
              </w:rPr>
              <w:t xml:space="preserve">between 150 and 500. Also, this </w:t>
            </w:r>
            <w:proofErr w:type="spellStart"/>
            <w:r w:rsidRPr="076085D2">
              <w:rPr>
                <w:lang w:eastAsia="en-US"/>
              </w:rPr>
              <w:t>val</w:t>
            </w:r>
            <w:proofErr w:type="spellEnd"/>
            <w:r w:rsidRPr="076085D2">
              <w:rPr>
                <w:lang w:eastAsia="en-US"/>
              </w:rPr>
              <w:t xml:space="preserve"> should be divisible</w:t>
            </w:r>
            <w:r w:rsidRPr="305AB345">
              <w:rPr>
                <w:lang w:eastAsia="en-US"/>
              </w:rPr>
              <w:t xml:space="preserve"> </w:t>
            </w:r>
            <w:r w:rsidRPr="6AA12DB3">
              <w:rPr>
                <w:lang w:eastAsia="en-US"/>
              </w:rPr>
              <w:t>by 10.</w:t>
            </w:r>
          </w:p>
        </w:tc>
      </w:tr>
      <w:tr w:rsidR="00B73B6F" w14:paraId="747794A6" w14:textId="77777777" w:rsidTr="00CB6576">
        <w:trPr>
          <w:trHeight w:val="300"/>
        </w:trPr>
        <w:tc>
          <w:tcPr>
            <w:tcW w:w="4675" w:type="dxa"/>
          </w:tcPr>
          <w:p w14:paraId="487DFDF1" w14:textId="77777777" w:rsidR="00B73B6F" w:rsidRDefault="00B73B6F" w:rsidP="00CB6576">
            <w:pPr>
              <w:spacing w:line="259" w:lineRule="auto"/>
            </w:pPr>
            <w:proofErr w:type="spellStart"/>
            <w:r w:rsidRPr="1CF53930">
              <w:rPr>
                <w:lang w:eastAsia="en-US"/>
              </w:rPr>
              <w:t>SetPVARP</w:t>
            </w:r>
            <w:proofErr w:type="spellEnd"/>
            <w:r w:rsidRPr="1CF53930">
              <w:rPr>
                <w:lang w:eastAsia="en-US"/>
              </w:rPr>
              <w:t>(</w:t>
            </w:r>
            <w:proofErr w:type="spellStart"/>
            <w:proofErr w:type="gramStart"/>
            <w:r w:rsidRPr="1CF53930">
              <w:rPr>
                <w:lang w:eastAsia="en-US"/>
              </w:rPr>
              <w:t>self,val</w:t>
            </w:r>
            <w:proofErr w:type="spellEnd"/>
            <w:proofErr w:type="gramEnd"/>
            <w:r w:rsidRPr="1CF53930">
              <w:rPr>
                <w:lang w:eastAsia="en-US"/>
              </w:rPr>
              <w:t>)</w:t>
            </w:r>
          </w:p>
        </w:tc>
        <w:tc>
          <w:tcPr>
            <w:tcW w:w="4675" w:type="dxa"/>
          </w:tcPr>
          <w:p w14:paraId="2483EF14" w14:textId="77777777" w:rsidR="00B73B6F" w:rsidRDefault="00B73B6F" w:rsidP="00CB6576">
            <w:pPr>
              <w:spacing w:line="259" w:lineRule="auto"/>
              <w:rPr>
                <w:lang w:eastAsia="en-US"/>
              </w:rPr>
            </w:pPr>
            <w:r w:rsidRPr="1CF53930">
              <w:rPr>
                <w:lang w:eastAsia="en-US"/>
              </w:rPr>
              <w:t xml:space="preserve">This PVARP calls </w:t>
            </w:r>
            <w:proofErr w:type="spellStart"/>
            <w:r w:rsidRPr="1CF53930">
              <w:rPr>
                <w:lang w:eastAsia="en-US"/>
              </w:rPr>
              <w:t>val</w:t>
            </w:r>
            <w:proofErr w:type="spellEnd"/>
            <w:r w:rsidRPr="1CF53930">
              <w:rPr>
                <w:lang w:eastAsia="en-US"/>
              </w:rPr>
              <w:t xml:space="preserve"> and this makes Val be set between 150 and 500 and this value should be divisible by 10.</w:t>
            </w:r>
          </w:p>
        </w:tc>
      </w:tr>
      <w:tr w:rsidR="00B73B6F" w14:paraId="726792D6" w14:textId="77777777" w:rsidTr="00CB6576">
        <w:trPr>
          <w:trHeight w:val="300"/>
        </w:trPr>
        <w:tc>
          <w:tcPr>
            <w:tcW w:w="4675" w:type="dxa"/>
          </w:tcPr>
          <w:p w14:paraId="6628A07C" w14:textId="77777777" w:rsidR="00B73B6F" w:rsidRDefault="00B73B6F" w:rsidP="00CB6576">
            <w:pPr>
              <w:spacing w:line="285" w:lineRule="exact"/>
              <w:rPr>
                <w:sz w:val="21"/>
                <w:szCs w:val="21"/>
              </w:rPr>
            </w:pPr>
            <w:proofErr w:type="spellStart"/>
            <w:proofErr w:type="gramStart"/>
            <w:r w:rsidRPr="1CF53930">
              <w:rPr>
                <w:sz w:val="21"/>
                <w:szCs w:val="21"/>
              </w:rPr>
              <w:t>SetHysteresisRateLimit</w:t>
            </w:r>
            <w:proofErr w:type="spellEnd"/>
            <w:r w:rsidRPr="1CF53930">
              <w:rPr>
                <w:sz w:val="21"/>
                <w:szCs w:val="21"/>
              </w:rPr>
              <w:t>(</w:t>
            </w:r>
            <w:proofErr w:type="gramEnd"/>
            <w:r w:rsidRPr="1CF53930">
              <w:rPr>
                <w:sz w:val="21"/>
                <w:szCs w:val="21"/>
              </w:rPr>
              <w:t>self, limit)</w:t>
            </w:r>
          </w:p>
          <w:p w14:paraId="3FA1ADE8" w14:textId="77777777" w:rsidR="00B73B6F" w:rsidRDefault="00B73B6F" w:rsidP="00CB6576">
            <w:pPr>
              <w:spacing w:line="259" w:lineRule="auto"/>
              <w:rPr>
                <w:lang w:eastAsia="en-US"/>
              </w:rPr>
            </w:pPr>
          </w:p>
        </w:tc>
        <w:tc>
          <w:tcPr>
            <w:tcW w:w="4675" w:type="dxa"/>
          </w:tcPr>
          <w:p w14:paraId="38997699" w14:textId="77777777" w:rsidR="00B73B6F" w:rsidRDefault="00B73B6F" w:rsidP="00CB6576">
            <w:pPr>
              <w:spacing w:line="259" w:lineRule="auto"/>
              <w:rPr>
                <w:sz w:val="21"/>
                <w:szCs w:val="21"/>
              </w:rPr>
            </w:pPr>
            <w:r w:rsidRPr="1CF53930">
              <w:rPr>
                <w:lang w:eastAsia="en-US"/>
              </w:rPr>
              <w:t xml:space="preserve">This </w:t>
            </w:r>
            <w:proofErr w:type="spellStart"/>
            <w:r w:rsidRPr="1CF53930">
              <w:rPr>
                <w:sz w:val="21"/>
                <w:szCs w:val="21"/>
              </w:rPr>
              <w:t>SetHysteresisRateLimit</w:t>
            </w:r>
            <w:proofErr w:type="spellEnd"/>
            <w:r w:rsidRPr="1CF53930">
              <w:rPr>
                <w:sz w:val="21"/>
                <w:szCs w:val="21"/>
              </w:rPr>
              <w:t xml:space="preserve"> calls limit, and this limit should be between 30 and 175. The limit also should be between 50 and 90 and divisible by 5.</w:t>
            </w:r>
          </w:p>
        </w:tc>
      </w:tr>
    </w:tbl>
    <w:p w14:paraId="4EBC2C9C" w14:textId="77777777" w:rsidR="00B73B6F" w:rsidRDefault="00B73B6F" w:rsidP="000D4E24">
      <w:pPr>
        <w:rPr>
          <w:lang w:eastAsia="en-US"/>
        </w:rPr>
      </w:pPr>
    </w:p>
    <w:p w14:paraId="72050E39" w14:textId="5FE6A3EF" w:rsidR="6686A129" w:rsidRDefault="6686A129" w:rsidP="6686A129"/>
    <w:p w14:paraId="7F855C51" w14:textId="0D1493EA" w:rsidR="000D4E24" w:rsidRDefault="000D4E24" w:rsidP="000D4E24">
      <w:pPr>
        <w:pStyle w:val="Heading2"/>
      </w:pPr>
      <w:r>
        <w:t>2.3.2.7 Dashboard Page Module Internal Design</w:t>
      </w:r>
    </w:p>
    <w:tbl>
      <w:tblPr>
        <w:tblStyle w:val="TableGrid"/>
        <w:tblW w:w="0" w:type="auto"/>
        <w:tblLook w:val="04A0" w:firstRow="1" w:lastRow="0" w:firstColumn="1" w:lastColumn="0" w:noHBand="0" w:noVBand="1"/>
      </w:tblPr>
      <w:tblGrid>
        <w:gridCol w:w="4675"/>
        <w:gridCol w:w="4675"/>
      </w:tblGrid>
      <w:tr w:rsidR="0052466E" w14:paraId="69BD10B4" w14:textId="77777777" w:rsidTr="00D45564">
        <w:tc>
          <w:tcPr>
            <w:tcW w:w="4675" w:type="dxa"/>
          </w:tcPr>
          <w:p w14:paraId="133BCF3E" w14:textId="77777777" w:rsidR="0052466E" w:rsidRDefault="0052466E" w:rsidP="00D45564">
            <w:pPr>
              <w:rPr>
                <w:lang w:eastAsia="en-US"/>
              </w:rPr>
            </w:pPr>
            <w:r>
              <w:rPr>
                <w:lang w:eastAsia="en-US"/>
              </w:rPr>
              <w:t>Attribute</w:t>
            </w:r>
          </w:p>
        </w:tc>
        <w:tc>
          <w:tcPr>
            <w:tcW w:w="4675" w:type="dxa"/>
          </w:tcPr>
          <w:p w14:paraId="788A3917" w14:textId="77777777" w:rsidR="0052466E" w:rsidRDefault="0052466E" w:rsidP="00D45564">
            <w:pPr>
              <w:rPr>
                <w:lang w:eastAsia="en-US"/>
              </w:rPr>
            </w:pPr>
            <w:r>
              <w:rPr>
                <w:lang w:eastAsia="en-US"/>
              </w:rPr>
              <w:t>Description</w:t>
            </w:r>
          </w:p>
        </w:tc>
      </w:tr>
      <w:tr w:rsidR="0052466E" w14:paraId="6B44FF54" w14:textId="77777777" w:rsidTr="00D45564">
        <w:tc>
          <w:tcPr>
            <w:tcW w:w="4675" w:type="dxa"/>
          </w:tcPr>
          <w:p w14:paraId="1536B238" w14:textId="77777777" w:rsidR="0052466E" w:rsidRDefault="0052466E" w:rsidP="00D45564">
            <w:pPr>
              <w:rPr>
                <w:lang w:eastAsia="en-US"/>
              </w:rPr>
            </w:pPr>
            <w:r>
              <w:rPr>
                <w:lang w:eastAsia="en-US"/>
              </w:rPr>
              <w:t>controller</w:t>
            </w:r>
          </w:p>
        </w:tc>
        <w:tc>
          <w:tcPr>
            <w:tcW w:w="4675" w:type="dxa"/>
          </w:tcPr>
          <w:p w14:paraId="6E5FC63D" w14:textId="77777777" w:rsidR="0052466E" w:rsidRDefault="0052466E" w:rsidP="00D45564">
            <w:pPr>
              <w:rPr>
                <w:lang w:eastAsia="en-US"/>
              </w:rPr>
            </w:pPr>
            <w:r>
              <w:rPr>
                <w:lang w:eastAsia="en-US"/>
              </w:rPr>
              <w:t>A reference to the GUI, allowing control from one object &amp; decoupling the modules.</w:t>
            </w:r>
          </w:p>
        </w:tc>
      </w:tr>
      <w:tr w:rsidR="000D4E24" w14:paraId="31281CDA" w14:textId="77777777" w:rsidTr="00CB6576">
        <w:tc>
          <w:tcPr>
            <w:tcW w:w="4675" w:type="dxa"/>
          </w:tcPr>
          <w:p w14:paraId="672B2475" w14:textId="428D0362" w:rsidR="000D4E24" w:rsidRDefault="004F6446" w:rsidP="00CB6576">
            <w:pPr>
              <w:rPr>
                <w:lang w:eastAsia="en-US"/>
              </w:rPr>
            </w:pPr>
            <w:proofErr w:type="spellStart"/>
            <w:r>
              <w:rPr>
                <w:lang w:eastAsia="en-US"/>
              </w:rPr>
              <w:t>Message_box</w:t>
            </w:r>
            <w:proofErr w:type="spellEnd"/>
          </w:p>
        </w:tc>
        <w:tc>
          <w:tcPr>
            <w:tcW w:w="4675" w:type="dxa"/>
          </w:tcPr>
          <w:p w14:paraId="7D228A7F" w14:textId="55BC239D" w:rsidR="000D4E24" w:rsidRDefault="004F6446" w:rsidP="00CB6576">
            <w:pPr>
              <w:rPr>
                <w:lang w:eastAsia="en-US"/>
              </w:rPr>
            </w:pPr>
            <w:r>
              <w:rPr>
                <w:lang w:eastAsia="en-US"/>
              </w:rPr>
              <w:t>A label whose text can be updated to notify users when an entry is invalid</w:t>
            </w:r>
          </w:p>
        </w:tc>
      </w:tr>
      <w:tr w:rsidR="000D4E24" w14:paraId="435D0CD8" w14:textId="77777777" w:rsidTr="00CB6576">
        <w:tc>
          <w:tcPr>
            <w:tcW w:w="4675" w:type="dxa"/>
          </w:tcPr>
          <w:p w14:paraId="6AE7B4A1" w14:textId="2C376B31" w:rsidR="000D4E24" w:rsidRDefault="006F6409" w:rsidP="00CB6576">
            <w:pPr>
              <w:rPr>
                <w:lang w:eastAsia="en-US"/>
              </w:rPr>
            </w:pPr>
            <w:proofErr w:type="spellStart"/>
            <w:r>
              <w:rPr>
                <w:lang w:eastAsia="en-US"/>
              </w:rPr>
              <w:t>nameLabel</w:t>
            </w:r>
            <w:proofErr w:type="spellEnd"/>
            <w:r>
              <w:rPr>
                <w:lang w:eastAsia="en-US"/>
              </w:rPr>
              <w:t xml:space="preserve">, </w:t>
            </w:r>
            <w:proofErr w:type="spellStart"/>
            <w:r w:rsidR="00562D77">
              <w:rPr>
                <w:lang w:eastAsia="en-US"/>
              </w:rPr>
              <w:t>rateLabel</w:t>
            </w:r>
            <w:proofErr w:type="spellEnd"/>
            <w:r w:rsidR="00562D77">
              <w:rPr>
                <w:lang w:eastAsia="en-US"/>
              </w:rPr>
              <w:t xml:space="preserve">, </w:t>
            </w:r>
            <w:proofErr w:type="spellStart"/>
            <w:r w:rsidR="00562D77">
              <w:rPr>
                <w:lang w:eastAsia="en-US"/>
              </w:rPr>
              <w:t>modeLabel</w:t>
            </w:r>
            <w:proofErr w:type="spellEnd"/>
            <w:r w:rsidR="00274E29">
              <w:rPr>
                <w:lang w:eastAsia="en-US"/>
              </w:rPr>
              <w:t xml:space="preserve">, </w:t>
            </w:r>
            <w:proofErr w:type="spellStart"/>
            <w:r w:rsidR="00274E29">
              <w:rPr>
                <w:lang w:eastAsia="en-US"/>
              </w:rPr>
              <w:t>etc</w:t>
            </w:r>
            <w:proofErr w:type="spellEnd"/>
          </w:p>
        </w:tc>
        <w:tc>
          <w:tcPr>
            <w:tcW w:w="4675" w:type="dxa"/>
          </w:tcPr>
          <w:p w14:paraId="560971BC" w14:textId="3E834663" w:rsidR="000D4E24" w:rsidRDefault="00562D77" w:rsidP="00CB6576">
            <w:pPr>
              <w:rPr>
                <w:lang w:eastAsia="en-US"/>
              </w:rPr>
            </w:pPr>
            <w:r>
              <w:rPr>
                <w:lang w:eastAsia="en-US"/>
              </w:rPr>
              <w:t xml:space="preserve">All labels are attributes so their text can be modified </w:t>
            </w:r>
            <w:r w:rsidR="006F6409">
              <w:rPr>
                <w:lang w:eastAsia="en-US"/>
              </w:rPr>
              <w:t>when a user logs in or modifies a parameter</w:t>
            </w:r>
            <w:r>
              <w:rPr>
                <w:lang w:eastAsia="en-US"/>
              </w:rPr>
              <w:t>.</w:t>
            </w:r>
          </w:p>
        </w:tc>
      </w:tr>
    </w:tbl>
    <w:p w14:paraId="51042C61" w14:textId="77777777" w:rsidR="0052466E" w:rsidRDefault="0052466E" w:rsidP="0052466E">
      <w:pPr>
        <w:rPr>
          <w:lang w:eastAsia="en-US"/>
        </w:rPr>
      </w:pPr>
    </w:p>
    <w:p w14:paraId="4058482F" w14:textId="0CE7F925" w:rsidR="1A83EDE8" w:rsidRDefault="1A83EDE8" w:rsidP="1A83EDE8">
      <w:pPr>
        <w:rPr>
          <w:lang w:eastAsia="en-US"/>
        </w:rPr>
      </w:pPr>
    </w:p>
    <w:tbl>
      <w:tblPr>
        <w:tblStyle w:val="TableGrid"/>
        <w:tblW w:w="0" w:type="auto"/>
        <w:tblLook w:val="04A0" w:firstRow="1" w:lastRow="0" w:firstColumn="1" w:lastColumn="0" w:noHBand="0" w:noVBand="1"/>
      </w:tblPr>
      <w:tblGrid>
        <w:gridCol w:w="4675"/>
        <w:gridCol w:w="4675"/>
      </w:tblGrid>
      <w:tr w:rsidR="0052466E" w14:paraId="0E38C1FF" w14:textId="77777777" w:rsidTr="00D45564">
        <w:tc>
          <w:tcPr>
            <w:tcW w:w="4675" w:type="dxa"/>
          </w:tcPr>
          <w:p w14:paraId="2827709D" w14:textId="77777777" w:rsidR="0052466E" w:rsidRDefault="0052466E" w:rsidP="00D45564">
            <w:pPr>
              <w:rPr>
                <w:lang w:eastAsia="en-US"/>
              </w:rPr>
            </w:pPr>
            <w:r>
              <w:rPr>
                <w:lang w:eastAsia="en-US"/>
              </w:rPr>
              <w:t>Method</w:t>
            </w:r>
          </w:p>
        </w:tc>
        <w:tc>
          <w:tcPr>
            <w:tcW w:w="4675" w:type="dxa"/>
          </w:tcPr>
          <w:p w14:paraId="0C17F5AE" w14:textId="77777777" w:rsidR="0052466E" w:rsidRDefault="0052466E" w:rsidP="00D45564">
            <w:pPr>
              <w:rPr>
                <w:lang w:eastAsia="en-US"/>
              </w:rPr>
            </w:pPr>
            <w:r>
              <w:rPr>
                <w:lang w:eastAsia="en-US"/>
              </w:rPr>
              <w:t>Description</w:t>
            </w:r>
          </w:p>
        </w:tc>
      </w:tr>
      <w:tr w:rsidR="0052466E" w14:paraId="54B2D2A0" w14:textId="77777777" w:rsidTr="1CF53930">
        <w:trPr>
          <w:trHeight w:val="300"/>
        </w:trPr>
        <w:tc>
          <w:tcPr>
            <w:tcW w:w="4675" w:type="dxa"/>
          </w:tcPr>
          <w:p w14:paraId="32770670" w14:textId="454A1F39" w:rsidR="0052466E" w:rsidRDefault="0052466E" w:rsidP="00D45564">
            <w:pPr>
              <w:rPr>
                <w:lang w:eastAsia="en-US"/>
              </w:rPr>
            </w:pPr>
            <w:r>
              <w:rPr>
                <w:lang w:eastAsia="en-US"/>
              </w:rPr>
              <w:t>Init</w:t>
            </w:r>
            <w:r w:rsidR="244C021B" w:rsidRPr="1CF53930">
              <w:rPr>
                <w:lang w:eastAsia="en-US"/>
              </w:rPr>
              <w:t xml:space="preserve"> </w:t>
            </w:r>
            <w:r>
              <w:rPr>
                <w:lang w:eastAsia="en-US"/>
              </w:rPr>
              <w:t>(parent, controller)</w:t>
            </w:r>
          </w:p>
        </w:tc>
        <w:tc>
          <w:tcPr>
            <w:tcW w:w="4675" w:type="dxa"/>
          </w:tcPr>
          <w:p w14:paraId="750DFF84" w14:textId="77777777" w:rsidR="00B52AC5" w:rsidRDefault="001B5966" w:rsidP="00F521C7">
            <w:pPr>
              <w:rPr>
                <w:lang w:eastAsia="en-US"/>
              </w:rPr>
            </w:pPr>
            <w:r>
              <w:rPr>
                <w:lang w:eastAsia="en-US"/>
              </w:rPr>
              <w:t xml:space="preserve">Call the parent </w:t>
            </w:r>
            <w:proofErr w:type="spellStart"/>
            <w:r>
              <w:rPr>
                <w:lang w:eastAsia="en-US"/>
              </w:rPr>
              <w:t>init</w:t>
            </w:r>
            <w:proofErr w:type="spellEnd"/>
            <w:r>
              <w:rPr>
                <w:lang w:eastAsia="en-US"/>
              </w:rPr>
              <w:t xml:space="preserve"> function</w:t>
            </w:r>
            <w:r w:rsidR="00B52AC5">
              <w:rPr>
                <w:lang w:eastAsia="en-US"/>
              </w:rPr>
              <w:t>.</w:t>
            </w:r>
          </w:p>
          <w:p w14:paraId="2B2ACF0D" w14:textId="77777777" w:rsidR="00367094" w:rsidRDefault="00367094" w:rsidP="00F521C7">
            <w:pPr>
              <w:rPr>
                <w:lang w:eastAsia="en-US"/>
              </w:rPr>
            </w:pPr>
            <w:r>
              <w:rPr>
                <w:lang w:eastAsia="en-US"/>
              </w:rPr>
              <w:t>Create a label to show which user is logged in.</w:t>
            </w:r>
          </w:p>
          <w:p w14:paraId="38BA0F19" w14:textId="4E9FEDA8" w:rsidR="00367094" w:rsidRDefault="00367094" w:rsidP="00F521C7">
            <w:pPr>
              <w:rPr>
                <w:lang w:eastAsia="en-US"/>
              </w:rPr>
            </w:pPr>
            <w:r>
              <w:rPr>
                <w:lang w:eastAsia="en-US"/>
              </w:rPr>
              <w:t>Create a back button.</w:t>
            </w:r>
          </w:p>
          <w:p w14:paraId="0D969BD4" w14:textId="77777777" w:rsidR="00060242" w:rsidRDefault="00B52AC5" w:rsidP="00F521C7">
            <w:pPr>
              <w:rPr>
                <w:lang w:eastAsia="en-US"/>
              </w:rPr>
            </w:pPr>
            <w:r>
              <w:rPr>
                <w:lang w:eastAsia="en-US"/>
              </w:rPr>
              <w:t>C</w:t>
            </w:r>
            <w:r w:rsidR="00AD5AE8">
              <w:rPr>
                <w:lang w:eastAsia="en-US"/>
              </w:rPr>
              <w:t xml:space="preserve">reate a table </w:t>
            </w:r>
            <w:r w:rsidR="008C51FC">
              <w:rPr>
                <w:lang w:eastAsia="en-US"/>
              </w:rPr>
              <w:t>displaying each parameter</w:t>
            </w:r>
            <w:r w:rsidR="00331465">
              <w:rPr>
                <w:lang w:eastAsia="en-US"/>
              </w:rPr>
              <w:t xml:space="preserve">’s name, value, an entry box, a </w:t>
            </w:r>
            <w:r w:rsidR="00C93724">
              <w:rPr>
                <w:lang w:eastAsia="en-US"/>
              </w:rPr>
              <w:t xml:space="preserve">button to </w:t>
            </w:r>
            <w:r>
              <w:rPr>
                <w:lang w:eastAsia="en-US"/>
              </w:rPr>
              <w:t>modify it, and an explanation of allowed inputs.</w:t>
            </w:r>
          </w:p>
          <w:p w14:paraId="1B3ED660" w14:textId="7F014814" w:rsidR="0052466E" w:rsidRDefault="00B52AC5" w:rsidP="00D45564">
            <w:pPr>
              <w:rPr>
                <w:lang w:eastAsia="en-US"/>
              </w:rPr>
            </w:pPr>
            <w:r>
              <w:rPr>
                <w:lang w:eastAsia="en-US"/>
              </w:rPr>
              <w:t>Set the current user to None</w:t>
            </w:r>
            <w:r w:rsidR="00C33805">
              <w:rPr>
                <w:lang w:eastAsia="en-US"/>
              </w:rPr>
              <w:t xml:space="preserve"> (One will be set when</w:t>
            </w:r>
            <w:r w:rsidR="001D38E7">
              <w:rPr>
                <w:lang w:eastAsia="en-US"/>
              </w:rPr>
              <w:t xml:space="preserve"> the user logs in</w:t>
            </w:r>
            <w:r w:rsidR="003D184D">
              <w:rPr>
                <w:lang w:eastAsia="en-US"/>
              </w:rPr>
              <w:t>/registers</w:t>
            </w:r>
            <w:r w:rsidR="001D38E7">
              <w:rPr>
                <w:lang w:eastAsia="en-US"/>
              </w:rPr>
              <w:t>)</w:t>
            </w:r>
            <w:r>
              <w:rPr>
                <w:lang w:eastAsia="en-US"/>
              </w:rPr>
              <w:t>.</w:t>
            </w:r>
          </w:p>
        </w:tc>
      </w:tr>
      <w:tr w:rsidR="00060242" w14:paraId="07E4F889" w14:textId="77777777" w:rsidTr="1CF53930">
        <w:trPr>
          <w:trHeight w:val="300"/>
        </w:trPr>
        <w:tc>
          <w:tcPr>
            <w:tcW w:w="4675" w:type="dxa"/>
          </w:tcPr>
          <w:p w14:paraId="32E5D18B" w14:textId="5A2D3AB9" w:rsidR="00060242" w:rsidRPr="1CF53930" w:rsidRDefault="00060242" w:rsidP="00F521C7">
            <w:pPr>
              <w:rPr>
                <w:lang w:eastAsia="en-US"/>
              </w:rPr>
            </w:pPr>
            <w:proofErr w:type="spellStart"/>
            <w:proofErr w:type="gramStart"/>
            <w:r>
              <w:rPr>
                <w:lang w:eastAsia="en-US"/>
              </w:rPr>
              <w:t>changeMode</w:t>
            </w:r>
            <w:proofErr w:type="spellEnd"/>
            <w:r>
              <w:rPr>
                <w:lang w:eastAsia="en-US"/>
              </w:rPr>
              <w:t>(</w:t>
            </w:r>
            <w:proofErr w:type="gramEnd"/>
            <w:r w:rsidR="0006250A">
              <w:rPr>
                <w:lang w:eastAsia="en-US"/>
              </w:rPr>
              <w:t>mode</w:t>
            </w:r>
            <w:r w:rsidR="00E129BE">
              <w:rPr>
                <w:lang w:eastAsia="en-US"/>
              </w:rPr>
              <w:t xml:space="preserve">: str, </w:t>
            </w:r>
            <w:proofErr w:type="spellStart"/>
            <w:r w:rsidR="00E129BE">
              <w:rPr>
                <w:lang w:eastAsia="en-US"/>
              </w:rPr>
              <w:t>message_box</w:t>
            </w:r>
            <w:proofErr w:type="spellEnd"/>
            <w:r w:rsidR="0006250A">
              <w:rPr>
                <w:lang w:eastAsia="en-US"/>
              </w:rPr>
              <w:t>)</w:t>
            </w:r>
          </w:p>
        </w:tc>
        <w:tc>
          <w:tcPr>
            <w:tcW w:w="4675" w:type="dxa"/>
          </w:tcPr>
          <w:p w14:paraId="35A4A1EE" w14:textId="6635BC8B" w:rsidR="00A33A4A" w:rsidRDefault="00E129BE" w:rsidP="00F521C7">
            <w:pPr>
              <w:rPr>
                <w:lang w:eastAsia="en-US"/>
              </w:rPr>
            </w:pPr>
            <w:r>
              <w:rPr>
                <w:lang w:eastAsia="en-US"/>
              </w:rPr>
              <w:t xml:space="preserve">Calls the current User’s </w:t>
            </w:r>
            <w:proofErr w:type="spellStart"/>
            <w:r>
              <w:rPr>
                <w:lang w:eastAsia="en-US"/>
              </w:rPr>
              <w:t>set</w:t>
            </w:r>
            <w:r w:rsidR="007777FF">
              <w:rPr>
                <w:lang w:eastAsia="en-US"/>
              </w:rPr>
              <w:t>Mode</w:t>
            </w:r>
            <w:proofErr w:type="spellEnd"/>
            <w:r w:rsidR="007777FF">
              <w:rPr>
                <w:lang w:eastAsia="en-US"/>
              </w:rPr>
              <w:t xml:space="preserve"> method. If </w:t>
            </w:r>
            <w:r w:rsidR="00482C3C">
              <w:rPr>
                <w:lang w:eastAsia="en-US"/>
              </w:rPr>
              <w:t xml:space="preserve">successful, </w:t>
            </w:r>
            <w:r w:rsidR="00CA7AA2">
              <w:rPr>
                <w:lang w:eastAsia="en-US"/>
              </w:rPr>
              <w:t>update</w:t>
            </w:r>
            <w:r w:rsidR="000C585C">
              <w:rPr>
                <w:lang w:eastAsia="en-US"/>
              </w:rPr>
              <w:t>s</w:t>
            </w:r>
            <w:r w:rsidR="00CA7AA2">
              <w:rPr>
                <w:lang w:eastAsia="en-US"/>
              </w:rPr>
              <w:t xml:space="preserve"> the shown value</w:t>
            </w:r>
            <w:r w:rsidR="000C585C">
              <w:rPr>
                <w:lang w:eastAsia="en-US"/>
              </w:rPr>
              <w:t xml:space="preserve">s with </w:t>
            </w:r>
            <w:proofErr w:type="spellStart"/>
            <w:r w:rsidR="000C585C">
              <w:rPr>
                <w:lang w:eastAsia="en-US"/>
              </w:rPr>
              <w:t>load_user_info</w:t>
            </w:r>
            <w:proofErr w:type="spellEnd"/>
            <w:r w:rsidR="00CA7AA2">
              <w:rPr>
                <w:lang w:eastAsia="en-US"/>
              </w:rPr>
              <w:t xml:space="preserve"> and display</w:t>
            </w:r>
            <w:r w:rsidR="000C585C">
              <w:rPr>
                <w:lang w:eastAsia="en-US"/>
              </w:rPr>
              <w:t>s</w:t>
            </w:r>
            <w:r w:rsidR="00CA7AA2">
              <w:rPr>
                <w:lang w:eastAsia="en-US"/>
              </w:rPr>
              <w:t xml:space="preserve"> a success message in the message box, otherwise show</w:t>
            </w:r>
            <w:r w:rsidR="000C585C">
              <w:rPr>
                <w:lang w:eastAsia="en-US"/>
              </w:rPr>
              <w:t>s</w:t>
            </w:r>
            <w:r w:rsidR="00CA7AA2">
              <w:rPr>
                <w:lang w:eastAsia="en-US"/>
              </w:rPr>
              <w:t xml:space="preserve"> an error message.</w:t>
            </w:r>
          </w:p>
        </w:tc>
      </w:tr>
      <w:tr w:rsidR="00A33A4A" w14:paraId="6770BF6E" w14:textId="77777777" w:rsidTr="1CF53930">
        <w:trPr>
          <w:trHeight w:val="300"/>
        </w:trPr>
        <w:tc>
          <w:tcPr>
            <w:tcW w:w="4675" w:type="dxa"/>
          </w:tcPr>
          <w:p w14:paraId="72F73DAC" w14:textId="77777777" w:rsidR="00A33A4A" w:rsidRDefault="00A33A4A" w:rsidP="00F521C7">
            <w:pPr>
              <w:rPr>
                <w:lang w:eastAsia="en-US"/>
              </w:rPr>
            </w:pPr>
            <w:proofErr w:type="spellStart"/>
            <w:proofErr w:type="gramStart"/>
            <w:r>
              <w:rPr>
                <w:lang w:eastAsia="en-US"/>
              </w:rPr>
              <w:t>changeRate</w:t>
            </w:r>
            <w:proofErr w:type="spellEnd"/>
            <w:r w:rsidR="004C7380">
              <w:rPr>
                <w:lang w:eastAsia="en-US"/>
              </w:rPr>
              <w:t>(</w:t>
            </w:r>
            <w:proofErr w:type="gramEnd"/>
            <w:r w:rsidR="004C7380">
              <w:rPr>
                <w:lang w:eastAsia="en-US"/>
              </w:rPr>
              <w:t xml:space="preserve">rate: str, </w:t>
            </w:r>
            <w:proofErr w:type="spellStart"/>
            <w:r w:rsidR="004C7380">
              <w:rPr>
                <w:lang w:eastAsia="en-US"/>
              </w:rPr>
              <w:t>message_box</w:t>
            </w:r>
            <w:proofErr w:type="spellEnd"/>
            <w:r w:rsidR="004C7380">
              <w:rPr>
                <w:lang w:eastAsia="en-US"/>
              </w:rPr>
              <w:t xml:space="preserve">), </w:t>
            </w:r>
          </w:p>
          <w:p w14:paraId="1BCBAB3B" w14:textId="77777777" w:rsidR="00BF1E39" w:rsidRDefault="004C7380" w:rsidP="00F521C7">
            <w:pPr>
              <w:rPr>
                <w:lang w:eastAsia="en-US"/>
              </w:rPr>
            </w:pPr>
            <w:proofErr w:type="spellStart"/>
            <w:proofErr w:type="gramStart"/>
            <w:r>
              <w:rPr>
                <w:lang w:eastAsia="en-US"/>
              </w:rPr>
              <w:t>changeVentPW</w:t>
            </w:r>
            <w:proofErr w:type="spellEnd"/>
            <w:r>
              <w:rPr>
                <w:lang w:eastAsia="en-US"/>
              </w:rPr>
              <w:t>(</w:t>
            </w:r>
            <w:proofErr w:type="gramEnd"/>
            <w:r w:rsidR="00E2020E">
              <w:rPr>
                <w:lang w:eastAsia="en-US"/>
              </w:rPr>
              <w:t xml:space="preserve">width: str, </w:t>
            </w:r>
            <w:proofErr w:type="spellStart"/>
            <w:r w:rsidR="00E2020E">
              <w:rPr>
                <w:lang w:eastAsia="en-US"/>
              </w:rPr>
              <w:t>message_box</w:t>
            </w:r>
            <w:proofErr w:type="spellEnd"/>
            <w:r w:rsidR="00E2020E">
              <w:rPr>
                <w:lang w:eastAsia="en-US"/>
              </w:rPr>
              <w:t>)</w:t>
            </w:r>
            <w:r w:rsidR="00BF1E39">
              <w:rPr>
                <w:lang w:eastAsia="en-US"/>
              </w:rPr>
              <w:t>,</w:t>
            </w:r>
          </w:p>
          <w:p w14:paraId="0FAF0551" w14:textId="04D413B5" w:rsidR="00BF1E39" w:rsidRDefault="00BF1E39" w:rsidP="00F521C7">
            <w:pPr>
              <w:rPr>
                <w:lang w:eastAsia="en-US"/>
              </w:rPr>
            </w:pPr>
            <w:proofErr w:type="spellStart"/>
            <w:r>
              <w:rPr>
                <w:lang w:eastAsia="en-US"/>
              </w:rPr>
              <w:t>etc</w:t>
            </w:r>
            <w:proofErr w:type="spellEnd"/>
          </w:p>
        </w:tc>
        <w:tc>
          <w:tcPr>
            <w:tcW w:w="4675" w:type="dxa"/>
          </w:tcPr>
          <w:p w14:paraId="486BB7A3" w14:textId="7083EE72" w:rsidR="00A33A4A" w:rsidRDefault="00BF1E39" w:rsidP="00F521C7">
            <w:pPr>
              <w:rPr>
                <w:lang w:eastAsia="en-US"/>
              </w:rPr>
            </w:pPr>
            <w:r>
              <w:rPr>
                <w:lang w:eastAsia="en-US"/>
              </w:rPr>
              <w:t xml:space="preserve">Same as </w:t>
            </w:r>
            <w:proofErr w:type="spellStart"/>
            <w:proofErr w:type="gramStart"/>
            <w:r>
              <w:rPr>
                <w:lang w:eastAsia="en-US"/>
              </w:rPr>
              <w:t>changeMode</w:t>
            </w:r>
            <w:proofErr w:type="spellEnd"/>
            <w:r>
              <w:rPr>
                <w:lang w:eastAsia="en-US"/>
              </w:rPr>
              <w:t>, but</w:t>
            </w:r>
            <w:proofErr w:type="gramEnd"/>
            <w:r>
              <w:rPr>
                <w:lang w:eastAsia="en-US"/>
              </w:rPr>
              <w:t xml:space="preserve"> calling the appropriate method from the User module.</w:t>
            </w:r>
          </w:p>
        </w:tc>
      </w:tr>
      <w:tr w:rsidR="00E84E63" w14:paraId="7AFAC5D0" w14:textId="77777777" w:rsidTr="1CF53930">
        <w:trPr>
          <w:trHeight w:val="300"/>
        </w:trPr>
        <w:tc>
          <w:tcPr>
            <w:tcW w:w="4675" w:type="dxa"/>
          </w:tcPr>
          <w:p w14:paraId="746CA8E5" w14:textId="5C58C183" w:rsidR="00E84E63" w:rsidRDefault="00E84E63" w:rsidP="00F521C7">
            <w:pPr>
              <w:rPr>
                <w:lang w:eastAsia="en-US"/>
              </w:rPr>
            </w:pPr>
            <w:proofErr w:type="spellStart"/>
            <w:proofErr w:type="gramStart"/>
            <w:r>
              <w:rPr>
                <w:lang w:eastAsia="en-US"/>
              </w:rPr>
              <w:lastRenderedPageBreak/>
              <w:t>backButtonCommand</w:t>
            </w:r>
            <w:proofErr w:type="spellEnd"/>
            <w:r>
              <w:rPr>
                <w:lang w:eastAsia="en-US"/>
              </w:rPr>
              <w:t>(</w:t>
            </w:r>
            <w:proofErr w:type="gramEnd"/>
            <w:r>
              <w:rPr>
                <w:lang w:eastAsia="en-US"/>
              </w:rPr>
              <w:t>)</w:t>
            </w:r>
          </w:p>
        </w:tc>
        <w:tc>
          <w:tcPr>
            <w:tcW w:w="4675" w:type="dxa"/>
          </w:tcPr>
          <w:p w14:paraId="07985B7F" w14:textId="61F3DE16" w:rsidR="00E84E63" w:rsidRDefault="00F14350" w:rsidP="00F521C7">
            <w:pPr>
              <w:rPr>
                <w:lang w:eastAsia="en-US"/>
              </w:rPr>
            </w:pPr>
            <w:r>
              <w:rPr>
                <w:lang w:eastAsia="en-US"/>
              </w:rPr>
              <w:t>Hide the dashboard frame and set the current User to none.</w:t>
            </w:r>
          </w:p>
        </w:tc>
      </w:tr>
      <w:tr w:rsidR="00D75351" w14:paraId="0C887C29" w14:textId="77777777" w:rsidTr="1CF53930">
        <w:trPr>
          <w:trHeight w:val="300"/>
        </w:trPr>
        <w:tc>
          <w:tcPr>
            <w:tcW w:w="4675" w:type="dxa"/>
          </w:tcPr>
          <w:p w14:paraId="25C7B546" w14:textId="1BC4E548" w:rsidR="00D75351" w:rsidRDefault="00D75351" w:rsidP="00F521C7">
            <w:pPr>
              <w:rPr>
                <w:lang w:eastAsia="en-US"/>
              </w:rPr>
            </w:pPr>
            <w:proofErr w:type="spellStart"/>
            <w:r>
              <w:rPr>
                <w:lang w:eastAsia="en-US"/>
              </w:rPr>
              <w:t>Load_user_</w:t>
            </w:r>
            <w:proofErr w:type="gramStart"/>
            <w:r>
              <w:rPr>
                <w:lang w:eastAsia="en-US"/>
              </w:rPr>
              <w:t>info</w:t>
            </w:r>
            <w:proofErr w:type="spellEnd"/>
            <w:r>
              <w:rPr>
                <w:lang w:eastAsia="en-US"/>
              </w:rPr>
              <w:t>(</w:t>
            </w:r>
            <w:proofErr w:type="gramEnd"/>
            <w:r>
              <w:rPr>
                <w:lang w:eastAsia="en-US"/>
              </w:rPr>
              <w:t>)</w:t>
            </w:r>
          </w:p>
        </w:tc>
        <w:tc>
          <w:tcPr>
            <w:tcW w:w="4675" w:type="dxa"/>
          </w:tcPr>
          <w:p w14:paraId="79820861" w14:textId="79625E40" w:rsidR="00D75351" w:rsidRDefault="00D75351" w:rsidP="00F521C7">
            <w:pPr>
              <w:rPr>
                <w:lang w:eastAsia="en-US"/>
              </w:rPr>
            </w:pPr>
            <w:r>
              <w:rPr>
                <w:lang w:eastAsia="en-US"/>
              </w:rPr>
              <w:t>Updates all parameter labels to show their current value</w:t>
            </w:r>
          </w:p>
        </w:tc>
      </w:tr>
    </w:tbl>
    <w:p w14:paraId="39FF1C3E" w14:textId="77777777" w:rsidR="0052466E" w:rsidRDefault="0052466E" w:rsidP="00B2415C">
      <w:pPr>
        <w:rPr>
          <w:lang w:eastAsia="en-US"/>
        </w:rPr>
      </w:pPr>
    </w:p>
    <w:p w14:paraId="6FAFE63B" w14:textId="5A8935AB" w:rsidR="00932358" w:rsidRDefault="0043562A" w:rsidP="0043562A">
      <w:pPr>
        <w:pStyle w:val="Heading1"/>
      </w:pPr>
      <w:r>
        <w:t>2.4 Testing</w:t>
      </w:r>
      <w:r w:rsidR="00E37251">
        <w:t xml:space="preserve"> </w:t>
      </w:r>
    </w:p>
    <w:p w14:paraId="0017E3C9" w14:textId="31F3CECE" w:rsidR="0043562A" w:rsidRDefault="006106DB" w:rsidP="006106DB">
      <w:pPr>
        <w:pStyle w:val="Heading2"/>
      </w:pPr>
      <w:r>
        <w:t>2.4.1 GUI Testing</w:t>
      </w:r>
    </w:p>
    <w:p w14:paraId="2831D8EE" w14:textId="5946EA3A" w:rsidR="00D509F7" w:rsidRDefault="002456B4" w:rsidP="006106DB">
      <w:pPr>
        <w:rPr>
          <w:lang w:eastAsia="en-US"/>
        </w:rPr>
      </w:pPr>
      <w:r>
        <w:rPr>
          <w:lang w:eastAsia="en-US"/>
        </w:rPr>
        <w:t xml:space="preserve">From each screen all buttons </w:t>
      </w:r>
      <w:r w:rsidR="00544730">
        <w:rPr>
          <w:lang w:eastAsia="en-US"/>
        </w:rPr>
        <w:t xml:space="preserve">linked to functions </w:t>
      </w:r>
      <w:r w:rsidR="009C532D">
        <w:rPr>
          <w:lang w:eastAsia="en-US"/>
        </w:rPr>
        <w:t xml:space="preserve">that </w:t>
      </w:r>
      <w:r w:rsidR="003742C0">
        <w:rPr>
          <w:lang w:eastAsia="en-US"/>
        </w:rPr>
        <w:t>showed or hid frames were tested. The only bug encountered was that the dashboard was shown before</w:t>
      </w:r>
      <w:r w:rsidR="00A27369">
        <w:rPr>
          <w:lang w:eastAsia="en-US"/>
        </w:rPr>
        <w:t xml:space="preserve"> a user’s data had been loaded to it. This was fixed by </w:t>
      </w:r>
      <w:r w:rsidR="00A73B99">
        <w:rPr>
          <w:lang w:eastAsia="en-US"/>
        </w:rPr>
        <w:t xml:space="preserve">calling the </w:t>
      </w:r>
      <w:proofErr w:type="spellStart"/>
      <w:r w:rsidR="00A73B99">
        <w:rPr>
          <w:lang w:eastAsia="en-US"/>
        </w:rPr>
        <w:t>load_</w:t>
      </w:r>
      <w:r w:rsidR="005825F5">
        <w:rPr>
          <w:lang w:eastAsia="en-US"/>
        </w:rPr>
        <w:t>user_data</w:t>
      </w:r>
      <w:proofErr w:type="spellEnd"/>
      <w:r w:rsidR="005825F5">
        <w:rPr>
          <w:lang w:eastAsia="en-US"/>
        </w:rPr>
        <w:t xml:space="preserve"> in </w:t>
      </w:r>
      <w:proofErr w:type="spellStart"/>
      <w:r w:rsidR="005825F5">
        <w:rPr>
          <w:lang w:eastAsia="en-US"/>
        </w:rPr>
        <w:t>load_dashboard</w:t>
      </w:r>
      <w:proofErr w:type="spellEnd"/>
      <w:r w:rsidR="00D509F7">
        <w:rPr>
          <w:lang w:eastAsia="en-US"/>
        </w:rPr>
        <w:t>.</w:t>
      </w:r>
    </w:p>
    <w:p w14:paraId="79F9B746" w14:textId="6264263B" w:rsidR="00D06AFC" w:rsidRDefault="00360CE5" w:rsidP="00360CE5">
      <w:pPr>
        <w:pStyle w:val="Heading2"/>
      </w:pPr>
      <w:r>
        <w:t xml:space="preserve">2.4.2 </w:t>
      </w:r>
      <w:r w:rsidR="009F0F3E">
        <w:t>Login</w:t>
      </w:r>
      <w:r w:rsidR="000D6C89">
        <w:t xml:space="preserve"> &amp; Register Testing</w:t>
      </w:r>
    </w:p>
    <w:p w14:paraId="3894A812" w14:textId="2FD5D415" w:rsidR="000D6C89" w:rsidRDefault="00CB517C" w:rsidP="000D6C89">
      <w:pPr>
        <w:rPr>
          <w:lang w:eastAsia="en-US"/>
        </w:rPr>
      </w:pPr>
      <w:r>
        <w:rPr>
          <w:lang w:eastAsia="en-US"/>
        </w:rPr>
        <w:t xml:space="preserve">File path errors led to </w:t>
      </w:r>
      <w:r w:rsidR="000B2DD0">
        <w:rPr>
          <w:lang w:eastAsia="en-US"/>
        </w:rPr>
        <w:t xml:space="preserve">login and register </w:t>
      </w:r>
      <w:r w:rsidR="00C46F04">
        <w:rPr>
          <w:lang w:eastAsia="en-US"/>
        </w:rPr>
        <w:t xml:space="preserve">modules </w:t>
      </w:r>
      <w:r w:rsidR="00CE3908">
        <w:rPr>
          <w:lang w:eastAsia="en-US"/>
        </w:rPr>
        <w:t xml:space="preserve">failing. This was fixed by running the </w:t>
      </w:r>
      <w:r w:rsidR="00CE1D87">
        <w:rPr>
          <w:lang w:eastAsia="en-US"/>
        </w:rPr>
        <w:t>DCM module from the correct working directory (</w:t>
      </w:r>
      <w:r w:rsidR="00143590">
        <w:rPr>
          <w:lang w:eastAsia="en-US"/>
        </w:rPr>
        <w:t>3</w:t>
      </w:r>
      <w:r w:rsidR="00904774">
        <w:rPr>
          <w:lang w:eastAsia="en-US"/>
        </w:rPr>
        <w:t>K</w:t>
      </w:r>
      <w:r w:rsidR="00143590">
        <w:rPr>
          <w:lang w:eastAsia="en-US"/>
        </w:rPr>
        <w:t>04</w:t>
      </w:r>
      <w:r w:rsidR="00904774">
        <w:rPr>
          <w:lang w:eastAsia="en-US"/>
        </w:rPr>
        <w:t>-</w:t>
      </w:r>
      <w:r w:rsidR="00143590">
        <w:rPr>
          <w:lang w:eastAsia="en-US"/>
        </w:rPr>
        <w:t>PAC</w:t>
      </w:r>
      <w:r w:rsidR="00904774">
        <w:rPr>
          <w:lang w:eastAsia="en-US"/>
        </w:rPr>
        <w:t>EMAKER-PROJECT not DCM).</w:t>
      </w:r>
    </w:p>
    <w:p w14:paraId="4165A59D" w14:textId="5EDDD4A8" w:rsidR="00623621" w:rsidRDefault="00987DCA" w:rsidP="000D6C89">
      <w:pPr>
        <w:rPr>
          <w:lang w:eastAsia="en-US"/>
        </w:rPr>
      </w:pPr>
      <w:r>
        <w:rPr>
          <w:lang w:eastAsia="en-US"/>
        </w:rPr>
        <w:t xml:space="preserve">Newlines added when writing user data led to errors when comparing </w:t>
      </w:r>
      <w:r w:rsidR="001752C0">
        <w:rPr>
          <w:lang w:eastAsia="en-US"/>
        </w:rPr>
        <w:t>entered password</w:t>
      </w:r>
      <w:r w:rsidR="00C008DD">
        <w:rPr>
          <w:lang w:eastAsia="en-US"/>
        </w:rPr>
        <w:t xml:space="preserve"> to stored password. Fixed </w:t>
      </w:r>
      <w:r w:rsidR="009A3E9B">
        <w:rPr>
          <w:lang w:eastAsia="en-US"/>
        </w:rPr>
        <w:t>by stripping newlines when reading from user file.</w:t>
      </w:r>
    </w:p>
    <w:p w14:paraId="4BB3F599" w14:textId="2B70BD48" w:rsidR="007F0095" w:rsidRDefault="005F6A01" w:rsidP="166BC8DB">
      <w:pPr>
        <w:rPr>
          <w:lang w:eastAsia="en-US"/>
        </w:rPr>
      </w:pPr>
      <w:r w:rsidRPr="166BC8DB">
        <w:rPr>
          <w:lang w:eastAsia="en-US"/>
        </w:rPr>
        <w:t xml:space="preserve">Tested logging </w:t>
      </w:r>
      <w:r w:rsidR="007F0095" w:rsidRPr="166BC8DB">
        <w:rPr>
          <w:lang w:eastAsia="en-US"/>
        </w:rPr>
        <w:t xml:space="preserve">in, </w:t>
      </w:r>
      <w:r w:rsidRPr="166BC8DB">
        <w:rPr>
          <w:lang w:eastAsia="en-US"/>
        </w:rPr>
        <w:t>out</w:t>
      </w:r>
      <w:r w:rsidR="007F0095" w:rsidRPr="166BC8DB">
        <w:rPr>
          <w:lang w:eastAsia="en-US"/>
        </w:rPr>
        <w:t>,</w:t>
      </w:r>
      <w:r w:rsidRPr="166BC8DB">
        <w:rPr>
          <w:lang w:eastAsia="en-US"/>
        </w:rPr>
        <w:t xml:space="preserve"> and back in with the same and different users. </w:t>
      </w:r>
    </w:p>
    <w:p w14:paraId="3D587D4D" w14:textId="03FE322C" w:rsidR="0C4B3EB8" w:rsidRDefault="007F0095" w:rsidP="2737119D">
      <w:pPr>
        <w:rPr>
          <w:lang w:eastAsia="en-US"/>
        </w:rPr>
      </w:pPr>
      <w:r w:rsidRPr="2737119D">
        <w:rPr>
          <w:lang w:eastAsia="en-US"/>
        </w:rPr>
        <w:t xml:space="preserve">Tested registration </w:t>
      </w:r>
      <w:r w:rsidR="0646D2B2" w:rsidRPr="2737119D">
        <w:rPr>
          <w:lang w:eastAsia="en-US"/>
        </w:rPr>
        <w:t xml:space="preserve">with </w:t>
      </w:r>
      <w:r w:rsidR="314AFBB9" w:rsidRPr="2737119D">
        <w:rPr>
          <w:lang w:eastAsia="en-US"/>
        </w:rPr>
        <w:t xml:space="preserve">the </w:t>
      </w:r>
      <w:r w:rsidR="49702D77" w:rsidRPr="2737119D">
        <w:rPr>
          <w:lang w:eastAsia="en-US"/>
        </w:rPr>
        <w:t xml:space="preserve">new </w:t>
      </w:r>
      <w:bookmarkStart w:id="1" w:name="_Int_v3fDQOFp"/>
      <w:proofErr w:type="gramStart"/>
      <w:r w:rsidR="49702D77" w:rsidRPr="2737119D">
        <w:rPr>
          <w:lang w:eastAsia="en-US"/>
        </w:rPr>
        <w:t>users</w:t>
      </w:r>
      <w:r w:rsidR="221B77C5" w:rsidRPr="28658C65">
        <w:rPr>
          <w:lang w:eastAsia="en-US"/>
        </w:rPr>
        <w:t xml:space="preserve"> </w:t>
      </w:r>
      <w:r w:rsidR="221B77C5" w:rsidRPr="0CC2E3BF">
        <w:rPr>
          <w:lang w:eastAsia="en-US"/>
        </w:rPr>
        <w:t>,and</w:t>
      </w:r>
      <w:bookmarkEnd w:id="1"/>
      <w:proofErr w:type="gramEnd"/>
      <w:r w:rsidR="221B77C5" w:rsidRPr="0CC2E3BF">
        <w:rPr>
          <w:lang w:eastAsia="en-US"/>
        </w:rPr>
        <w:t xml:space="preserve"> </w:t>
      </w:r>
      <w:r w:rsidR="49702D77" w:rsidRPr="0CC2E3BF">
        <w:rPr>
          <w:lang w:eastAsia="en-US"/>
        </w:rPr>
        <w:t>the</w:t>
      </w:r>
      <w:r w:rsidR="49702D77" w:rsidRPr="2737119D">
        <w:rPr>
          <w:lang w:eastAsia="en-US"/>
        </w:rPr>
        <w:t xml:space="preserve"> existing users</w:t>
      </w:r>
      <w:r w:rsidR="7924EC51" w:rsidRPr="2737119D">
        <w:rPr>
          <w:lang w:eastAsia="en-US"/>
        </w:rPr>
        <w:t xml:space="preserve"> cannot create the same user account in the registration. </w:t>
      </w:r>
    </w:p>
    <w:p w14:paraId="6CCA8645" w14:textId="65B5E610" w:rsidR="0C4B3EB8" w:rsidRDefault="0C4B3EB8" w:rsidP="6F071D6C">
      <w:pPr>
        <w:rPr>
          <w:lang w:eastAsia="en-US"/>
        </w:rPr>
      </w:pPr>
      <w:r w:rsidRPr="1ED3FCF2">
        <w:rPr>
          <w:lang w:eastAsia="en-US"/>
        </w:rPr>
        <w:t>When</w:t>
      </w:r>
      <w:r w:rsidRPr="6F071D6C">
        <w:rPr>
          <w:lang w:eastAsia="en-US"/>
        </w:rPr>
        <w:t xml:space="preserve"> the number of users be</w:t>
      </w:r>
      <w:r w:rsidR="13676BB0" w:rsidRPr="6F071D6C">
        <w:rPr>
          <w:lang w:eastAsia="en-US"/>
        </w:rPr>
        <w:t>come</w:t>
      </w:r>
      <w:r w:rsidRPr="6F071D6C">
        <w:rPr>
          <w:lang w:eastAsia="en-US"/>
        </w:rPr>
        <w:t xml:space="preserve"> 10 users</w:t>
      </w:r>
      <w:r w:rsidR="08CC1008" w:rsidRPr="080FD7DD">
        <w:rPr>
          <w:lang w:eastAsia="en-US"/>
        </w:rPr>
        <w:t>, t</w:t>
      </w:r>
      <w:r w:rsidR="13674CB9" w:rsidRPr="080FD7DD">
        <w:rPr>
          <w:lang w:eastAsia="en-US"/>
        </w:rPr>
        <w:t xml:space="preserve">he </w:t>
      </w:r>
      <w:r w:rsidRPr="6F071D6C">
        <w:rPr>
          <w:lang w:eastAsia="en-US"/>
        </w:rPr>
        <w:t xml:space="preserve">new users cannot </w:t>
      </w:r>
      <w:r w:rsidR="6D6060C2" w:rsidRPr="2737119D">
        <w:rPr>
          <w:lang w:eastAsia="en-US"/>
        </w:rPr>
        <w:t xml:space="preserve">be </w:t>
      </w:r>
      <w:r w:rsidRPr="2737119D">
        <w:rPr>
          <w:lang w:eastAsia="en-US"/>
        </w:rPr>
        <w:t>register</w:t>
      </w:r>
      <w:r w:rsidR="4C40DC6A" w:rsidRPr="2737119D">
        <w:rPr>
          <w:lang w:eastAsia="en-US"/>
        </w:rPr>
        <w:t>ed</w:t>
      </w:r>
      <w:r w:rsidRPr="6F071D6C">
        <w:rPr>
          <w:lang w:eastAsia="en-US"/>
        </w:rPr>
        <w:t xml:space="preserve"> in the </w:t>
      </w:r>
      <w:r w:rsidR="6BA537C5" w:rsidRPr="6F071D6C">
        <w:rPr>
          <w:lang w:eastAsia="en-US"/>
        </w:rPr>
        <w:t>registration</w:t>
      </w:r>
      <w:r w:rsidR="53137855" w:rsidRPr="080FD7DD">
        <w:rPr>
          <w:lang w:eastAsia="en-US"/>
        </w:rPr>
        <w:t xml:space="preserve"> </w:t>
      </w:r>
      <w:r w:rsidR="53137855" w:rsidRPr="7A2D75F0">
        <w:rPr>
          <w:lang w:eastAsia="en-US"/>
        </w:rPr>
        <w:t xml:space="preserve">and </w:t>
      </w:r>
      <w:r w:rsidR="53137855" w:rsidRPr="1340A82B">
        <w:rPr>
          <w:lang w:eastAsia="en-US"/>
        </w:rPr>
        <w:t>shows</w:t>
      </w:r>
      <w:r w:rsidR="53137855" w:rsidRPr="7A2D75F0">
        <w:rPr>
          <w:lang w:eastAsia="en-US"/>
        </w:rPr>
        <w:t xml:space="preserve"> the comments “</w:t>
      </w:r>
      <w:r w:rsidR="53137855" w:rsidRPr="0BEEDF86">
        <w:rPr>
          <w:lang w:eastAsia="en-US"/>
        </w:rPr>
        <w:t>Maximum</w:t>
      </w:r>
      <w:r w:rsidR="6BA537C5" w:rsidRPr="6F071D6C">
        <w:rPr>
          <w:lang w:eastAsia="en-US"/>
        </w:rPr>
        <w:t xml:space="preserve"> </w:t>
      </w:r>
      <w:r w:rsidR="53137855" w:rsidRPr="250F5B20">
        <w:rPr>
          <w:lang w:eastAsia="en-US"/>
        </w:rPr>
        <w:t xml:space="preserve">10 Users </w:t>
      </w:r>
      <w:r w:rsidR="53137855" w:rsidRPr="38835F93">
        <w:rPr>
          <w:lang w:eastAsia="en-US"/>
        </w:rPr>
        <w:t>already created</w:t>
      </w:r>
      <w:r w:rsidR="53137855" w:rsidRPr="218CD76E">
        <w:rPr>
          <w:lang w:eastAsia="en-US"/>
        </w:rPr>
        <w:t>”</w:t>
      </w:r>
      <w:r w:rsidR="694FB8CF" w:rsidRPr="218CD76E">
        <w:rPr>
          <w:lang w:eastAsia="en-US"/>
        </w:rPr>
        <w:t>.</w:t>
      </w:r>
      <w:r w:rsidR="7C4AE0E3" w:rsidRPr="2737119D">
        <w:rPr>
          <w:lang w:eastAsia="en-US"/>
        </w:rPr>
        <w:t xml:space="preserve"> </w:t>
      </w:r>
      <w:r w:rsidR="656785A1" w:rsidRPr="73CAA9E6">
        <w:rPr>
          <w:lang w:eastAsia="en-US"/>
        </w:rPr>
        <w:t xml:space="preserve">This </w:t>
      </w:r>
      <w:r w:rsidR="7C4AE0E3" w:rsidRPr="2947CBC7">
        <w:rPr>
          <w:lang w:eastAsia="en-US"/>
        </w:rPr>
        <w:t>satisf</w:t>
      </w:r>
      <w:r w:rsidR="49146078" w:rsidRPr="2947CBC7">
        <w:rPr>
          <w:lang w:eastAsia="en-US"/>
        </w:rPr>
        <w:t>ies</w:t>
      </w:r>
      <w:r w:rsidR="7C4AE0E3" w:rsidRPr="002D858B">
        <w:rPr>
          <w:lang w:eastAsia="en-US"/>
        </w:rPr>
        <w:t xml:space="preserve"> the </w:t>
      </w:r>
      <w:r w:rsidR="0EBE0BF9" w:rsidRPr="2947CBC7">
        <w:rPr>
          <w:lang w:eastAsia="en-US"/>
        </w:rPr>
        <w:t xml:space="preserve">all the Login and </w:t>
      </w:r>
      <w:r w:rsidR="0EBE0BF9" w:rsidRPr="784AABCA">
        <w:rPr>
          <w:lang w:eastAsia="en-US"/>
        </w:rPr>
        <w:t xml:space="preserve">Register </w:t>
      </w:r>
      <w:r w:rsidR="7C4AE0E3" w:rsidRPr="784AABCA">
        <w:rPr>
          <w:lang w:eastAsia="en-US"/>
        </w:rPr>
        <w:t>requirements.</w:t>
      </w:r>
      <w:r w:rsidR="7C4AE0E3" w:rsidRPr="002D858B">
        <w:rPr>
          <w:lang w:eastAsia="en-US"/>
        </w:rPr>
        <w:t xml:space="preserve"> </w:t>
      </w:r>
      <w:r w:rsidR="6BA537C5" w:rsidRPr="002D858B">
        <w:rPr>
          <w:lang w:eastAsia="en-US"/>
        </w:rPr>
        <w:t>No</w:t>
      </w:r>
      <w:r w:rsidR="6BA537C5" w:rsidRPr="6F071D6C">
        <w:rPr>
          <w:lang w:eastAsia="en-US"/>
        </w:rPr>
        <w:t xml:space="preserve"> errors were encountered.</w:t>
      </w:r>
      <w:r w:rsidRPr="6F071D6C">
        <w:rPr>
          <w:lang w:eastAsia="en-US"/>
        </w:rPr>
        <w:t xml:space="preserve"> </w:t>
      </w:r>
    </w:p>
    <w:p w14:paraId="0A4CE1CA" w14:textId="6A3A622B" w:rsidR="009A3E9B" w:rsidRDefault="00935C90" w:rsidP="00935C90">
      <w:pPr>
        <w:pStyle w:val="Heading2"/>
      </w:pPr>
      <w:r>
        <w:t xml:space="preserve">2.4.3 </w:t>
      </w:r>
      <w:r w:rsidR="0067728E">
        <w:t>Dashboard (and User) Testing</w:t>
      </w:r>
    </w:p>
    <w:p w14:paraId="68885588" w14:textId="5A65ED7A" w:rsidR="00307A9F" w:rsidRPr="00307A9F" w:rsidRDefault="00775C65" w:rsidP="00307A9F">
      <w:pPr>
        <w:rPr>
          <w:lang w:eastAsia="en-US"/>
        </w:rPr>
      </w:pPr>
      <w:r>
        <w:rPr>
          <w:lang w:eastAsia="en-US"/>
        </w:rPr>
        <w:t xml:space="preserve">Tested </w:t>
      </w:r>
      <w:r w:rsidR="006C1763">
        <w:rPr>
          <w:lang w:eastAsia="en-US"/>
        </w:rPr>
        <w:t xml:space="preserve">each </w:t>
      </w:r>
      <w:r w:rsidR="00EF2127">
        <w:rPr>
          <w:lang w:eastAsia="en-US"/>
        </w:rPr>
        <w:t>modification</w:t>
      </w:r>
      <w:r w:rsidR="006C1763">
        <w:rPr>
          <w:lang w:eastAsia="en-US"/>
        </w:rPr>
        <w:t xml:space="preserve"> with correct, incorrect, and absent values. </w:t>
      </w:r>
    </w:p>
    <w:p w14:paraId="229A069F" w14:textId="77B29649" w:rsidR="001E2BC9" w:rsidRDefault="00515950" w:rsidP="1FB1DC9A">
      <w:pPr>
        <w:rPr>
          <w:rFonts w:eastAsia="DengXian" w:cstheme="minorHAnsi"/>
          <w:lang w:eastAsia="zh-CN"/>
        </w:rPr>
      </w:pPr>
      <w:r>
        <w:rPr>
          <w:rFonts w:eastAsia="DengXian" w:cstheme="minorHAnsi"/>
          <w:lang w:eastAsia="zh-CN"/>
        </w:rPr>
        <w:t>Encountered type errors when testing parameter modification</w:t>
      </w:r>
      <w:r w:rsidR="00E7631D">
        <w:rPr>
          <w:rFonts w:eastAsia="DengXian" w:cstheme="minorHAnsi"/>
          <w:lang w:eastAsia="zh-CN"/>
        </w:rPr>
        <w:t xml:space="preserve">. Fixed by adding </w:t>
      </w:r>
      <w:r w:rsidR="00972D5F">
        <w:rPr>
          <w:rFonts w:eastAsia="DengXian" w:cstheme="minorHAnsi"/>
          <w:lang w:eastAsia="zh-CN"/>
        </w:rPr>
        <w:t>type conversion</w:t>
      </w:r>
      <w:r w:rsidR="005639FF">
        <w:rPr>
          <w:rFonts w:eastAsia="DengXian" w:cstheme="minorHAnsi"/>
          <w:lang w:eastAsia="zh-CN"/>
        </w:rPr>
        <w:t xml:space="preserve"> of entered values</w:t>
      </w:r>
      <w:r w:rsidR="00972D5F">
        <w:rPr>
          <w:rFonts w:eastAsia="DengXian" w:cstheme="minorHAnsi"/>
          <w:lang w:eastAsia="zh-CN"/>
        </w:rPr>
        <w:t xml:space="preserve"> in </w:t>
      </w:r>
      <w:r w:rsidR="00223DEC">
        <w:rPr>
          <w:rFonts w:eastAsia="DengXian" w:cstheme="minorHAnsi"/>
          <w:lang w:eastAsia="zh-CN"/>
        </w:rPr>
        <w:t>the</w:t>
      </w:r>
      <w:r w:rsidR="00972D5F">
        <w:rPr>
          <w:rFonts w:eastAsia="DengXian" w:cstheme="minorHAnsi"/>
          <w:lang w:eastAsia="zh-CN"/>
        </w:rPr>
        <w:t xml:space="preserve"> try-catch</w:t>
      </w:r>
      <w:r w:rsidR="00223DEC">
        <w:rPr>
          <w:rFonts w:eastAsia="DengXian" w:cstheme="minorHAnsi"/>
          <w:lang w:eastAsia="zh-CN"/>
        </w:rPr>
        <w:t xml:space="preserve"> section of </w:t>
      </w:r>
      <w:r w:rsidR="00936160">
        <w:rPr>
          <w:rFonts w:eastAsia="DengXian" w:cstheme="minorHAnsi"/>
          <w:lang w:eastAsia="zh-CN"/>
        </w:rPr>
        <w:t>the User module’s change parameter methods</w:t>
      </w:r>
      <w:r w:rsidR="00223DEC">
        <w:rPr>
          <w:rFonts w:eastAsia="DengXian" w:cstheme="minorHAnsi"/>
          <w:lang w:eastAsia="zh-CN"/>
        </w:rPr>
        <w:t>.</w:t>
      </w:r>
    </w:p>
    <w:p w14:paraId="33B88E3E" w14:textId="09F845DE" w:rsidR="00E14315" w:rsidRDefault="6A1B8F69" w:rsidP="68D7C8F7">
      <w:pPr>
        <w:rPr>
          <w:rFonts w:eastAsia="DengXian"/>
          <w:lang w:eastAsia="zh-CN"/>
        </w:rPr>
      </w:pPr>
      <w:r w:rsidRPr="068EEC1A">
        <w:rPr>
          <w:rFonts w:eastAsia="DengXian"/>
          <w:lang w:eastAsia="zh-CN"/>
        </w:rPr>
        <w:t>Values did not initially change on dashboard even when success message was shown. Fixed by adding calls to</w:t>
      </w:r>
      <w:r w:rsidR="6090E60F" w:rsidRPr="068EEC1A">
        <w:rPr>
          <w:rFonts w:eastAsia="DengXian"/>
          <w:lang w:eastAsia="zh-CN"/>
        </w:rPr>
        <w:t xml:space="preserve"> </w:t>
      </w:r>
      <w:proofErr w:type="spellStart"/>
      <w:r w:rsidR="6090E60F" w:rsidRPr="068EEC1A">
        <w:rPr>
          <w:rFonts w:eastAsia="DengXian"/>
          <w:lang w:eastAsia="zh-CN"/>
        </w:rPr>
        <w:t>load_user_data</w:t>
      </w:r>
      <w:proofErr w:type="spellEnd"/>
      <w:r w:rsidR="1B6F3DA8" w:rsidRPr="068EEC1A">
        <w:rPr>
          <w:rFonts w:eastAsia="DengXian"/>
          <w:lang w:eastAsia="zh-CN"/>
        </w:rPr>
        <w:t>.</w:t>
      </w:r>
    </w:p>
    <w:sectPr w:rsidR="00E14315">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C3F2" w14:textId="77777777" w:rsidR="00C92D63" w:rsidRDefault="00C92D63" w:rsidP="003632A1">
      <w:pPr>
        <w:spacing w:after="0" w:line="240" w:lineRule="auto"/>
      </w:pPr>
      <w:r>
        <w:separator/>
      </w:r>
    </w:p>
  </w:endnote>
  <w:endnote w:type="continuationSeparator" w:id="0">
    <w:p w14:paraId="5DEE7FCA" w14:textId="77777777" w:rsidR="00C92D63" w:rsidRDefault="00C92D63" w:rsidP="003632A1">
      <w:pPr>
        <w:spacing w:after="0" w:line="240" w:lineRule="auto"/>
      </w:pPr>
      <w:r>
        <w:continuationSeparator/>
      </w:r>
    </w:p>
  </w:endnote>
  <w:endnote w:type="continuationNotice" w:id="1">
    <w:p w14:paraId="74DA1C53" w14:textId="77777777" w:rsidR="00C92D63" w:rsidRDefault="00C92D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7E89" w14:textId="77777777" w:rsidR="007C637B" w:rsidRDefault="007C6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26B5B" w14:textId="77777777" w:rsidR="00C92D63" w:rsidRDefault="00C92D63" w:rsidP="003632A1">
      <w:pPr>
        <w:spacing w:after="0" w:line="240" w:lineRule="auto"/>
      </w:pPr>
      <w:r>
        <w:separator/>
      </w:r>
    </w:p>
  </w:footnote>
  <w:footnote w:type="continuationSeparator" w:id="0">
    <w:p w14:paraId="290BEF90" w14:textId="77777777" w:rsidR="00C92D63" w:rsidRDefault="00C92D63" w:rsidP="003632A1">
      <w:pPr>
        <w:spacing w:after="0" w:line="240" w:lineRule="auto"/>
      </w:pPr>
      <w:r>
        <w:continuationSeparator/>
      </w:r>
    </w:p>
  </w:footnote>
  <w:footnote w:type="continuationNotice" w:id="1">
    <w:p w14:paraId="6C89948C" w14:textId="77777777" w:rsidR="00C92D63" w:rsidRDefault="00C92D63">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FmOyrn2EWshCxs" int2:id="Z6KimlQX">
      <int2:state int2:value="Rejected" int2:type="AugLoop_Text_Critique"/>
    </int2:textHash>
    <int2:textHash int2:hashCode="S9YTYuPoOsB8lh" int2:id="lEOkVb87">
      <int2:state int2:value="Rejected" int2:type="AugLoop_Text_Critique"/>
    </int2:textHash>
    <int2:bookmark int2:bookmarkName="_Int_v3fDQOFp" int2:invalidationBookmarkName="" int2:hashCode="8+oZv0IvdVDDoF" int2:id="43BmXyQ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E6B7"/>
    <w:multiLevelType w:val="hybridMultilevel"/>
    <w:tmpl w:val="52F25FC0"/>
    <w:lvl w:ilvl="0" w:tplc="B624160E">
      <w:start w:val="1"/>
      <w:numFmt w:val="bullet"/>
      <w:lvlText w:val="-"/>
      <w:lvlJc w:val="left"/>
      <w:pPr>
        <w:ind w:left="720" w:hanging="360"/>
      </w:pPr>
      <w:rPr>
        <w:rFonts w:ascii="Calibri" w:hAnsi="Calibri" w:hint="default"/>
      </w:rPr>
    </w:lvl>
    <w:lvl w:ilvl="1" w:tplc="92961DE4">
      <w:start w:val="1"/>
      <w:numFmt w:val="bullet"/>
      <w:lvlText w:val="o"/>
      <w:lvlJc w:val="left"/>
      <w:pPr>
        <w:ind w:left="1440" w:hanging="360"/>
      </w:pPr>
      <w:rPr>
        <w:rFonts w:ascii="Courier New" w:hAnsi="Courier New" w:hint="default"/>
      </w:rPr>
    </w:lvl>
    <w:lvl w:ilvl="2" w:tplc="05C229CA">
      <w:start w:val="1"/>
      <w:numFmt w:val="bullet"/>
      <w:lvlText w:val=""/>
      <w:lvlJc w:val="left"/>
      <w:pPr>
        <w:ind w:left="2160" w:hanging="360"/>
      </w:pPr>
      <w:rPr>
        <w:rFonts w:ascii="Wingdings" w:hAnsi="Wingdings" w:hint="default"/>
      </w:rPr>
    </w:lvl>
    <w:lvl w:ilvl="3" w:tplc="AD6A3048">
      <w:start w:val="1"/>
      <w:numFmt w:val="bullet"/>
      <w:lvlText w:val=""/>
      <w:lvlJc w:val="left"/>
      <w:pPr>
        <w:ind w:left="2880" w:hanging="360"/>
      </w:pPr>
      <w:rPr>
        <w:rFonts w:ascii="Symbol" w:hAnsi="Symbol" w:hint="default"/>
      </w:rPr>
    </w:lvl>
    <w:lvl w:ilvl="4" w:tplc="B69AA8F2">
      <w:start w:val="1"/>
      <w:numFmt w:val="bullet"/>
      <w:lvlText w:val="o"/>
      <w:lvlJc w:val="left"/>
      <w:pPr>
        <w:ind w:left="3600" w:hanging="360"/>
      </w:pPr>
      <w:rPr>
        <w:rFonts w:ascii="Courier New" w:hAnsi="Courier New" w:hint="default"/>
      </w:rPr>
    </w:lvl>
    <w:lvl w:ilvl="5" w:tplc="B51C7F38">
      <w:start w:val="1"/>
      <w:numFmt w:val="bullet"/>
      <w:lvlText w:val=""/>
      <w:lvlJc w:val="left"/>
      <w:pPr>
        <w:ind w:left="4320" w:hanging="360"/>
      </w:pPr>
      <w:rPr>
        <w:rFonts w:ascii="Wingdings" w:hAnsi="Wingdings" w:hint="default"/>
      </w:rPr>
    </w:lvl>
    <w:lvl w:ilvl="6" w:tplc="FA6E0F6A">
      <w:start w:val="1"/>
      <w:numFmt w:val="bullet"/>
      <w:lvlText w:val=""/>
      <w:lvlJc w:val="left"/>
      <w:pPr>
        <w:ind w:left="5040" w:hanging="360"/>
      </w:pPr>
      <w:rPr>
        <w:rFonts w:ascii="Symbol" w:hAnsi="Symbol" w:hint="default"/>
      </w:rPr>
    </w:lvl>
    <w:lvl w:ilvl="7" w:tplc="9D88D0F2">
      <w:start w:val="1"/>
      <w:numFmt w:val="bullet"/>
      <w:lvlText w:val="o"/>
      <w:lvlJc w:val="left"/>
      <w:pPr>
        <w:ind w:left="5760" w:hanging="360"/>
      </w:pPr>
      <w:rPr>
        <w:rFonts w:ascii="Courier New" w:hAnsi="Courier New" w:hint="default"/>
      </w:rPr>
    </w:lvl>
    <w:lvl w:ilvl="8" w:tplc="83FCCFCA">
      <w:start w:val="1"/>
      <w:numFmt w:val="bullet"/>
      <w:lvlText w:val=""/>
      <w:lvlJc w:val="left"/>
      <w:pPr>
        <w:ind w:left="6480" w:hanging="360"/>
      </w:pPr>
      <w:rPr>
        <w:rFonts w:ascii="Wingdings" w:hAnsi="Wingdings" w:hint="default"/>
      </w:rPr>
    </w:lvl>
  </w:abstractNum>
  <w:abstractNum w:abstractNumId="1" w15:restartNumberingAfterBreak="0">
    <w:nsid w:val="21F75D13"/>
    <w:multiLevelType w:val="hybridMultilevel"/>
    <w:tmpl w:val="999C7E70"/>
    <w:lvl w:ilvl="0" w:tplc="07386792">
      <w:start w:val="1"/>
      <w:numFmt w:val="decimal"/>
      <w:lvlText w:val="%1."/>
      <w:lvlJc w:val="left"/>
      <w:pPr>
        <w:ind w:left="720" w:hanging="360"/>
      </w:pPr>
      <w:rPr>
        <w:color w:val="auto"/>
        <w:u w:val="none"/>
      </w:rPr>
    </w:lvl>
    <w:lvl w:ilvl="1" w:tplc="C204873A">
      <w:start w:val="1"/>
      <w:numFmt w:val="lowerLetter"/>
      <w:lvlText w:val="%2."/>
      <w:lvlJc w:val="left"/>
      <w:pPr>
        <w:ind w:left="1440" w:hanging="360"/>
      </w:pPr>
    </w:lvl>
    <w:lvl w:ilvl="2" w:tplc="28FA47F2">
      <w:start w:val="1"/>
      <w:numFmt w:val="lowerRoman"/>
      <w:lvlText w:val="%3."/>
      <w:lvlJc w:val="right"/>
      <w:pPr>
        <w:ind w:left="2160" w:hanging="180"/>
      </w:pPr>
    </w:lvl>
    <w:lvl w:ilvl="3" w:tplc="5E289DA6">
      <w:start w:val="1"/>
      <w:numFmt w:val="decimal"/>
      <w:lvlText w:val="%4."/>
      <w:lvlJc w:val="left"/>
      <w:pPr>
        <w:ind w:left="2880" w:hanging="360"/>
      </w:pPr>
    </w:lvl>
    <w:lvl w:ilvl="4" w:tplc="9A54EF50">
      <w:start w:val="1"/>
      <w:numFmt w:val="lowerLetter"/>
      <w:lvlText w:val="%5."/>
      <w:lvlJc w:val="left"/>
      <w:pPr>
        <w:ind w:left="3600" w:hanging="360"/>
      </w:pPr>
    </w:lvl>
    <w:lvl w:ilvl="5" w:tplc="62C457A6">
      <w:start w:val="1"/>
      <w:numFmt w:val="lowerRoman"/>
      <w:lvlText w:val="%6."/>
      <w:lvlJc w:val="right"/>
      <w:pPr>
        <w:ind w:left="4320" w:hanging="180"/>
      </w:pPr>
    </w:lvl>
    <w:lvl w:ilvl="6" w:tplc="E9A4BFD6">
      <w:start w:val="1"/>
      <w:numFmt w:val="decimal"/>
      <w:lvlText w:val="%7."/>
      <w:lvlJc w:val="left"/>
      <w:pPr>
        <w:ind w:left="5040" w:hanging="360"/>
      </w:pPr>
    </w:lvl>
    <w:lvl w:ilvl="7" w:tplc="19EAA6EA">
      <w:start w:val="1"/>
      <w:numFmt w:val="lowerLetter"/>
      <w:lvlText w:val="%8."/>
      <w:lvlJc w:val="left"/>
      <w:pPr>
        <w:ind w:left="5760" w:hanging="360"/>
      </w:pPr>
    </w:lvl>
    <w:lvl w:ilvl="8" w:tplc="04B4BC36">
      <w:start w:val="1"/>
      <w:numFmt w:val="lowerRoman"/>
      <w:lvlText w:val="%9."/>
      <w:lvlJc w:val="right"/>
      <w:pPr>
        <w:ind w:left="6480" w:hanging="180"/>
      </w:pPr>
    </w:lvl>
  </w:abstractNum>
  <w:abstractNum w:abstractNumId="2" w15:restartNumberingAfterBreak="0">
    <w:nsid w:val="37D241A9"/>
    <w:multiLevelType w:val="hybridMultilevel"/>
    <w:tmpl w:val="D42E72DE"/>
    <w:lvl w:ilvl="0" w:tplc="D41493E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8ED6381"/>
    <w:multiLevelType w:val="multilevel"/>
    <w:tmpl w:val="26D071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70B2850"/>
    <w:multiLevelType w:val="hybridMultilevel"/>
    <w:tmpl w:val="450C30C4"/>
    <w:lvl w:ilvl="0" w:tplc="24C85B68">
      <w:start w:val="1"/>
      <w:numFmt w:val="bullet"/>
      <w:lvlText w:val="-"/>
      <w:lvlJc w:val="left"/>
      <w:pPr>
        <w:ind w:left="1440" w:hanging="360"/>
      </w:pPr>
      <w:rPr>
        <w:rFonts w:ascii="Calibri" w:hAnsi="Calibri" w:hint="default"/>
      </w:rPr>
    </w:lvl>
    <w:lvl w:ilvl="1" w:tplc="16340998">
      <w:start w:val="1"/>
      <w:numFmt w:val="bullet"/>
      <w:lvlText w:val="o"/>
      <w:lvlJc w:val="left"/>
      <w:pPr>
        <w:ind w:left="2160" w:hanging="360"/>
      </w:pPr>
      <w:rPr>
        <w:rFonts w:ascii="Courier New" w:hAnsi="Courier New" w:hint="default"/>
      </w:rPr>
    </w:lvl>
    <w:lvl w:ilvl="2" w:tplc="606209AA">
      <w:start w:val="1"/>
      <w:numFmt w:val="bullet"/>
      <w:lvlText w:val=""/>
      <w:lvlJc w:val="left"/>
      <w:pPr>
        <w:ind w:left="2880" w:hanging="360"/>
      </w:pPr>
      <w:rPr>
        <w:rFonts w:ascii="Wingdings" w:hAnsi="Wingdings" w:hint="default"/>
      </w:rPr>
    </w:lvl>
    <w:lvl w:ilvl="3" w:tplc="2ADEFD28">
      <w:start w:val="1"/>
      <w:numFmt w:val="bullet"/>
      <w:lvlText w:val=""/>
      <w:lvlJc w:val="left"/>
      <w:pPr>
        <w:ind w:left="3600" w:hanging="360"/>
      </w:pPr>
      <w:rPr>
        <w:rFonts w:ascii="Symbol" w:hAnsi="Symbol" w:hint="default"/>
      </w:rPr>
    </w:lvl>
    <w:lvl w:ilvl="4" w:tplc="85D6D550">
      <w:start w:val="1"/>
      <w:numFmt w:val="bullet"/>
      <w:lvlText w:val="o"/>
      <w:lvlJc w:val="left"/>
      <w:pPr>
        <w:ind w:left="4320" w:hanging="360"/>
      </w:pPr>
      <w:rPr>
        <w:rFonts w:ascii="Courier New" w:hAnsi="Courier New" w:hint="default"/>
      </w:rPr>
    </w:lvl>
    <w:lvl w:ilvl="5" w:tplc="14D6C67E">
      <w:start w:val="1"/>
      <w:numFmt w:val="bullet"/>
      <w:lvlText w:val=""/>
      <w:lvlJc w:val="left"/>
      <w:pPr>
        <w:ind w:left="5040" w:hanging="360"/>
      </w:pPr>
      <w:rPr>
        <w:rFonts w:ascii="Wingdings" w:hAnsi="Wingdings" w:hint="default"/>
      </w:rPr>
    </w:lvl>
    <w:lvl w:ilvl="6" w:tplc="548E3EC2">
      <w:start w:val="1"/>
      <w:numFmt w:val="bullet"/>
      <w:lvlText w:val=""/>
      <w:lvlJc w:val="left"/>
      <w:pPr>
        <w:ind w:left="5760" w:hanging="360"/>
      </w:pPr>
      <w:rPr>
        <w:rFonts w:ascii="Symbol" w:hAnsi="Symbol" w:hint="default"/>
      </w:rPr>
    </w:lvl>
    <w:lvl w:ilvl="7" w:tplc="EA962F70">
      <w:start w:val="1"/>
      <w:numFmt w:val="bullet"/>
      <w:lvlText w:val="o"/>
      <w:lvlJc w:val="left"/>
      <w:pPr>
        <w:ind w:left="6480" w:hanging="360"/>
      </w:pPr>
      <w:rPr>
        <w:rFonts w:ascii="Courier New" w:hAnsi="Courier New" w:hint="default"/>
      </w:rPr>
    </w:lvl>
    <w:lvl w:ilvl="8" w:tplc="3716BFC0">
      <w:start w:val="1"/>
      <w:numFmt w:val="bullet"/>
      <w:lvlText w:val=""/>
      <w:lvlJc w:val="left"/>
      <w:pPr>
        <w:ind w:left="7200" w:hanging="360"/>
      </w:pPr>
      <w:rPr>
        <w:rFonts w:ascii="Wingdings" w:hAnsi="Wingdings" w:hint="default"/>
      </w:rPr>
    </w:lvl>
  </w:abstractNum>
  <w:abstractNum w:abstractNumId="5" w15:restartNumberingAfterBreak="0">
    <w:nsid w:val="6E23051D"/>
    <w:multiLevelType w:val="multilevel"/>
    <w:tmpl w:val="98963348"/>
    <w:lvl w:ilvl="0">
      <w:start w:val="1"/>
      <w:numFmt w:val="decimal"/>
      <w:lvlText w:val="%1"/>
      <w:lvlJc w:val="left"/>
      <w:pPr>
        <w:ind w:left="386" w:hanging="386"/>
      </w:pPr>
    </w:lvl>
    <w:lvl w:ilvl="1">
      <w:start w:val="1"/>
      <w:numFmt w:val="decimal"/>
      <w:lvlText w:val="%1.%2"/>
      <w:lvlJc w:val="left"/>
      <w:pPr>
        <w:ind w:left="386" w:hanging="386"/>
      </w:pPr>
    </w:lvl>
    <w:lvl w:ilvl="2">
      <w:start w:val="1"/>
      <w:numFmt w:val="decimal"/>
      <w:lvlText w:val="%1.%2.%3"/>
      <w:lvlJc w:val="left"/>
      <w:pPr>
        <w:ind w:left="720" w:hanging="720"/>
      </w:pPr>
    </w:lvl>
    <w:lvl w:ilvl="3">
      <w:start w:val="1"/>
      <w:numFmt w:val="decimal"/>
      <w:lvlText w:val="%1.%2.%3.%4"/>
      <w:lvlJc w:val="left"/>
      <w:pPr>
        <w:ind w:left="1146"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7E6532E4"/>
    <w:multiLevelType w:val="multilevel"/>
    <w:tmpl w:val="3154C1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86279770">
    <w:abstractNumId w:val="4"/>
  </w:num>
  <w:num w:numId="2" w16cid:durableId="1909458457">
    <w:abstractNumId w:val="0"/>
  </w:num>
  <w:num w:numId="3" w16cid:durableId="1893689984">
    <w:abstractNumId w:val="1"/>
  </w:num>
  <w:num w:numId="4" w16cid:durableId="267853568">
    <w:abstractNumId w:val="2"/>
  </w:num>
  <w:num w:numId="5" w16cid:durableId="236211408">
    <w:abstractNumId w:val="3"/>
  </w:num>
  <w:num w:numId="6" w16cid:durableId="1224566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652923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EC5"/>
    <w:rsid w:val="00000441"/>
    <w:rsid w:val="0000225A"/>
    <w:rsid w:val="00006095"/>
    <w:rsid w:val="0001303B"/>
    <w:rsid w:val="00020362"/>
    <w:rsid w:val="00022ABE"/>
    <w:rsid w:val="000271EF"/>
    <w:rsid w:val="0003185C"/>
    <w:rsid w:val="000320F1"/>
    <w:rsid w:val="00032B5E"/>
    <w:rsid w:val="000347BD"/>
    <w:rsid w:val="000348A4"/>
    <w:rsid w:val="00036EC6"/>
    <w:rsid w:val="00037BBC"/>
    <w:rsid w:val="000404A5"/>
    <w:rsid w:val="00041F7A"/>
    <w:rsid w:val="0004473F"/>
    <w:rsid w:val="000502EA"/>
    <w:rsid w:val="000507BB"/>
    <w:rsid w:val="000523B2"/>
    <w:rsid w:val="00052BF1"/>
    <w:rsid w:val="00054D26"/>
    <w:rsid w:val="00056C8E"/>
    <w:rsid w:val="00060242"/>
    <w:rsid w:val="0006127B"/>
    <w:rsid w:val="00061CBF"/>
    <w:rsid w:val="00061E05"/>
    <w:rsid w:val="0006250A"/>
    <w:rsid w:val="00064640"/>
    <w:rsid w:val="00064C9E"/>
    <w:rsid w:val="0006506B"/>
    <w:rsid w:val="000657EC"/>
    <w:rsid w:val="00067AB9"/>
    <w:rsid w:val="00071F21"/>
    <w:rsid w:val="00073A78"/>
    <w:rsid w:val="00076046"/>
    <w:rsid w:val="00082158"/>
    <w:rsid w:val="000822CA"/>
    <w:rsid w:val="00082670"/>
    <w:rsid w:val="00086259"/>
    <w:rsid w:val="00092253"/>
    <w:rsid w:val="00092589"/>
    <w:rsid w:val="00093D53"/>
    <w:rsid w:val="000975F4"/>
    <w:rsid w:val="000A43FD"/>
    <w:rsid w:val="000A75BE"/>
    <w:rsid w:val="000B2920"/>
    <w:rsid w:val="000B2DD0"/>
    <w:rsid w:val="000C565A"/>
    <w:rsid w:val="000C585C"/>
    <w:rsid w:val="000C6298"/>
    <w:rsid w:val="000D0894"/>
    <w:rsid w:val="000D4E24"/>
    <w:rsid w:val="000D53B6"/>
    <w:rsid w:val="000D6C89"/>
    <w:rsid w:val="000D72D4"/>
    <w:rsid w:val="000E14A8"/>
    <w:rsid w:val="000E37D5"/>
    <w:rsid w:val="000E4455"/>
    <w:rsid w:val="000F730C"/>
    <w:rsid w:val="000F75AA"/>
    <w:rsid w:val="00103329"/>
    <w:rsid w:val="00115667"/>
    <w:rsid w:val="00121FBF"/>
    <w:rsid w:val="001228AD"/>
    <w:rsid w:val="001242C4"/>
    <w:rsid w:val="00126AD4"/>
    <w:rsid w:val="00127C20"/>
    <w:rsid w:val="00132011"/>
    <w:rsid w:val="00132AE0"/>
    <w:rsid w:val="0013352B"/>
    <w:rsid w:val="00134264"/>
    <w:rsid w:val="00134B72"/>
    <w:rsid w:val="00135A88"/>
    <w:rsid w:val="00141886"/>
    <w:rsid w:val="00143590"/>
    <w:rsid w:val="001460D5"/>
    <w:rsid w:val="00146990"/>
    <w:rsid w:val="00146BB8"/>
    <w:rsid w:val="00152ACF"/>
    <w:rsid w:val="00155597"/>
    <w:rsid w:val="001559CD"/>
    <w:rsid w:val="00155E93"/>
    <w:rsid w:val="00156925"/>
    <w:rsid w:val="00157C3E"/>
    <w:rsid w:val="00157E39"/>
    <w:rsid w:val="0016000D"/>
    <w:rsid w:val="00160376"/>
    <w:rsid w:val="0016385D"/>
    <w:rsid w:val="0016443E"/>
    <w:rsid w:val="00170D3E"/>
    <w:rsid w:val="001752C0"/>
    <w:rsid w:val="00176588"/>
    <w:rsid w:val="00180280"/>
    <w:rsid w:val="001816C8"/>
    <w:rsid w:val="00192727"/>
    <w:rsid w:val="001943E3"/>
    <w:rsid w:val="00197900"/>
    <w:rsid w:val="00199282"/>
    <w:rsid w:val="001A09E4"/>
    <w:rsid w:val="001A1404"/>
    <w:rsid w:val="001A191A"/>
    <w:rsid w:val="001A3F36"/>
    <w:rsid w:val="001A59FF"/>
    <w:rsid w:val="001A769D"/>
    <w:rsid w:val="001B00F0"/>
    <w:rsid w:val="001B315D"/>
    <w:rsid w:val="001B3F4C"/>
    <w:rsid w:val="001B4A4F"/>
    <w:rsid w:val="001B4BDF"/>
    <w:rsid w:val="001B55E3"/>
    <w:rsid w:val="001B5966"/>
    <w:rsid w:val="001B79AD"/>
    <w:rsid w:val="001C022F"/>
    <w:rsid w:val="001C2572"/>
    <w:rsid w:val="001C5139"/>
    <w:rsid w:val="001C6CF0"/>
    <w:rsid w:val="001C75D4"/>
    <w:rsid w:val="001C79D9"/>
    <w:rsid w:val="001D2BED"/>
    <w:rsid w:val="001D2D03"/>
    <w:rsid w:val="001D3297"/>
    <w:rsid w:val="001D3698"/>
    <w:rsid w:val="001D38E7"/>
    <w:rsid w:val="001D51FF"/>
    <w:rsid w:val="001D757F"/>
    <w:rsid w:val="001E1607"/>
    <w:rsid w:val="001E1A68"/>
    <w:rsid w:val="001E1C12"/>
    <w:rsid w:val="001E2BC9"/>
    <w:rsid w:val="001E5149"/>
    <w:rsid w:val="001E57C3"/>
    <w:rsid w:val="001F516C"/>
    <w:rsid w:val="001F577D"/>
    <w:rsid w:val="002009C5"/>
    <w:rsid w:val="002047C7"/>
    <w:rsid w:val="002072BE"/>
    <w:rsid w:val="00207900"/>
    <w:rsid w:val="00207963"/>
    <w:rsid w:val="002102D1"/>
    <w:rsid w:val="00214913"/>
    <w:rsid w:val="00215211"/>
    <w:rsid w:val="00223703"/>
    <w:rsid w:val="00223DEC"/>
    <w:rsid w:val="00224984"/>
    <w:rsid w:val="00224EB7"/>
    <w:rsid w:val="00233DA4"/>
    <w:rsid w:val="00237EE7"/>
    <w:rsid w:val="00242B47"/>
    <w:rsid w:val="002456B4"/>
    <w:rsid w:val="00246313"/>
    <w:rsid w:val="002464EA"/>
    <w:rsid w:val="00250079"/>
    <w:rsid w:val="00251728"/>
    <w:rsid w:val="00251EA1"/>
    <w:rsid w:val="00253C51"/>
    <w:rsid w:val="00255A5D"/>
    <w:rsid w:val="00256106"/>
    <w:rsid w:val="002616A3"/>
    <w:rsid w:val="002618FD"/>
    <w:rsid w:val="002669FA"/>
    <w:rsid w:val="002735BE"/>
    <w:rsid w:val="00274E29"/>
    <w:rsid w:val="00275891"/>
    <w:rsid w:val="00276B3C"/>
    <w:rsid w:val="00281E63"/>
    <w:rsid w:val="00282243"/>
    <w:rsid w:val="00285B93"/>
    <w:rsid w:val="002931ED"/>
    <w:rsid w:val="0029724F"/>
    <w:rsid w:val="002A177F"/>
    <w:rsid w:val="002A7C4D"/>
    <w:rsid w:val="002B00DB"/>
    <w:rsid w:val="002B0B8F"/>
    <w:rsid w:val="002B316B"/>
    <w:rsid w:val="002B6AF6"/>
    <w:rsid w:val="002B7948"/>
    <w:rsid w:val="002C6BB7"/>
    <w:rsid w:val="002C76F6"/>
    <w:rsid w:val="002D41C2"/>
    <w:rsid w:val="002D57E0"/>
    <w:rsid w:val="002D78A6"/>
    <w:rsid w:val="002D858B"/>
    <w:rsid w:val="002E34F5"/>
    <w:rsid w:val="002F6265"/>
    <w:rsid w:val="002F74B6"/>
    <w:rsid w:val="00300E5F"/>
    <w:rsid w:val="00307A9F"/>
    <w:rsid w:val="00312E0E"/>
    <w:rsid w:val="00315523"/>
    <w:rsid w:val="00321054"/>
    <w:rsid w:val="003240C3"/>
    <w:rsid w:val="003248BB"/>
    <w:rsid w:val="00327458"/>
    <w:rsid w:val="00327528"/>
    <w:rsid w:val="003310D9"/>
    <w:rsid w:val="00331465"/>
    <w:rsid w:val="00333C9F"/>
    <w:rsid w:val="00337F63"/>
    <w:rsid w:val="003402C7"/>
    <w:rsid w:val="00340481"/>
    <w:rsid w:val="003405D9"/>
    <w:rsid w:val="00344383"/>
    <w:rsid w:val="003523B4"/>
    <w:rsid w:val="003532D1"/>
    <w:rsid w:val="00357418"/>
    <w:rsid w:val="00357C4F"/>
    <w:rsid w:val="00360CE5"/>
    <w:rsid w:val="00362981"/>
    <w:rsid w:val="003632A1"/>
    <w:rsid w:val="0036361E"/>
    <w:rsid w:val="00367094"/>
    <w:rsid w:val="003742C0"/>
    <w:rsid w:val="003752DD"/>
    <w:rsid w:val="003822D3"/>
    <w:rsid w:val="003873ED"/>
    <w:rsid w:val="003902F7"/>
    <w:rsid w:val="00390D6C"/>
    <w:rsid w:val="003A03DD"/>
    <w:rsid w:val="003A1AF1"/>
    <w:rsid w:val="003A2A80"/>
    <w:rsid w:val="003A5997"/>
    <w:rsid w:val="003A607D"/>
    <w:rsid w:val="003B21AC"/>
    <w:rsid w:val="003B2C1D"/>
    <w:rsid w:val="003B3926"/>
    <w:rsid w:val="003B7A4D"/>
    <w:rsid w:val="003B7B0E"/>
    <w:rsid w:val="003C601F"/>
    <w:rsid w:val="003C7412"/>
    <w:rsid w:val="003C7B86"/>
    <w:rsid w:val="003D09C5"/>
    <w:rsid w:val="003D0C48"/>
    <w:rsid w:val="003D184D"/>
    <w:rsid w:val="003D2FD4"/>
    <w:rsid w:val="003D58C1"/>
    <w:rsid w:val="003E0466"/>
    <w:rsid w:val="003E2E95"/>
    <w:rsid w:val="003E633E"/>
    <w:rsid w:val="003F79A0"/>
    <w:rsid w:val="004010B2"/>
    <w:rsid w:val="004021D1"/>
    <w:rsid w:val="00404878"/>
    <w:rsid w:val="00404D73"/>
    <w:rsid w:val="00407D4E"/>
    <w:rsid w:val="004104A6"/>
    <w:rsid w:val="00410B52"/>
    <w:rsid w:val="00411427"/>
    <w:rsid w:val="004133ED"/>
    <w:rsid w:val="00415D93"/>
    <w:rsid w:val="00417BEC"/>
    <w:rsid w:val="00423565"/>
    <w:rsid w:val="00431CD0"/>
    <w:rsid w:val="004343F1"/>
    <w:rsid w:val="00434C3A"/>
    <w:rsid w:val="0043562A"/>
    <w:rsid w:val="004414F0"/>
    <w:rsid w:val="0044C700"/>
    <w:rsid w:val="004507EE"/>
    <w:rsid w:val="004548F0"/>
    <w:rsid w:val="00455A98"/>
    <w:rsid w:val="00463452"/>
    <w:rsid w:val="00465BBA"/>
    <w:rsid w:val="00466131"/>
    <w:rsid w:val="004676FE"/>
    <w:rsid w:val="00467E0D"/>
    <w:rsid w:val="00470916"/>
    <w:rsid w:val="00480D76"/>
    <w:rsid w:val="00482C3C"/>
    <w:rsid w:val="004859B6"/>
    <w:rsid w:val="0048748A"/>
    <w:rsid w:val="00487E12"/>
    <w:rsid w:val="00491709"/>
    <w:rsid w:val="0049348C"/>
    <w:rsid w:val="004A010C"/>
    <w:rsid w:val="004A0540"/>
    <w:rsid w:val="004A27F1"/>
    <w:rsid w:val="004A2BE9"/>
    <w:rsid w:val="004A308D"/>
    <w:rsid w:val="004A38E5"/>
    <w:rsid w:val="004A76CD"/>
    <w:rsid w:val="004B21BD"/>
    <w:rsid w:val="004B40F9"/>
    <w:rsid w:val="004B473F"/>
    <w:rsid w:val="004B4B51"/>
    <w:rsid w:val="004C1D83"/>
    <w:rsid w:val="004C38BB"/>
    <w:rsid w:val="004C6161"/>
    <w:rsid w:val="004C7380"/>
    <w:rsid w:val="004D21B6"/>
    <w:rsid w:val="004D76FA"/>
    <w:rsid w:val="004E0CBE"/>
    <w:rsid w:val="004E14E7"/>
    <w:rsid w:val="004E3C90"/>
    <w:rsid w:val="004F0BBE"/>
    <w:rsid w:val="004F491A"/>
    <w:rsid w:val="004F5C20"/>
    <w:rsid w:val="004F6446"/>
    <w:rsid w:val="004F6BC0"/>
    <w:rsid w:val="004F75D6"/>
    <w:rsid w:val="005040F2"/>
    <w:rsid w:val="005060B1"/>
    <w:rsid w:val="005066AB"/>
    <w:rsid w:val="00506E06"/>
    <w:rsid w:val="0051214F"/>
    <w:rsid w:val="00513ACF"/>
    <w:rsid w:val="00513E86"/>
    <w:rsid w:val="00515950"/>
    <w:rsid w:val="005204B7"/>
    <w:rsid w:val="0052069B"/>
    <w:rsid w:val="0052466E"/>
    <w:rsid w:val="0053069E"/>
    <w:rsid w:val="0053171A"/>
    <w:rsid w:val="00543EFB"/>
    <w:rsid w:val="00544730"/>
    <w:rsid w:val="0054671A"/>
    <w:rsid w:val="00550460"/>
    <w:rsid w:val="00552549"/>
    <w:rsid w:val="0055441D"/>
    <w:rsid w:val="00561D87"/>
    <w:rsid w:val="00562D77"/>
    <w:rsid w:val="005639FF"/>
    <w:rsid w:val="00565D05"/>
    <w:rsid w:val="005825F5"/>
    <w:rsid w:val="00585394"/>
    <w:rsid w:val="005858EA"/>
    <w:rsid w:val="005862DB"/>
    <w:rsid w:val="005919B6"/>
    <w:rsid w:val="005A297F"/>
    <w:rsid w:val="005A7C80"/>
    <w:rsid w:val="005B0679"/>
    <w:rsid w:val="005B1A02"/>
    <w:rsid w:val="005B4728"/>
    <w:rsid w:val="005B5960"/>
    <w:rsid w:val="005C192C"/>
    <w:rsid w:val="005C32F8"/>
    <w:rsid w:val="005C46CE"/>
    <w:rsid w:val="005C6890"/>
    <w:rsid w:val="005D287C"/>
    <w:rsid w:val="005D2B49"/>
    <w:rsid w:val="005D53B7"/>
    <w:rsid w:val="005D654D"/>
    <w:rsid w:val="005D66A8"/>
    <w:rsid w:val="005E00C0"/>
    <w:rsid w:val="005E1BCF"/>
    <w:rsid w:val="005E1F4E"/>
    <w:rsid w:val="005F04CA"/>
    <w:rsid w:val="005F4B5D"/>
    <w:rsid w:val="005F6A01"/>
    <w:rsid w:val="005F6BA8"/>
    <w:rsid w:val="00600630"/>
    <w:rsid w:val="0060628B"/>
    <w:rsid w:val="0061048F"/>
    <w:rsid w:val="006106DB"/>
    <w:rsid w:val="006136FD"/>
    <w:rsid w:val="00622D24"/>
    <w:rsid w:val="00623621"/>
    <w:rsid w:val="00624E2E"/>
    <w:rsid w:val="00631DA3"/>
    <w:rsid w:val="00637C29"/>
    <w:rsid w:val="00644ECD"/>
    <w:rsid w:val="0065053E"/>
    <w:rsid w:val="00651DFD"/>
    <w:rsid w:val="00652BE3"/>
    <w:rsid w:val="0065400F"/>
    <w:rsid w:val="00654AD2"/>
    <w:rsid w:val="00654C38"/>
    <w:rsid w:val="00655432"/>
    <w:rsid w:val="00655E95"/>
    <w:rsid w:val="00660C1E"/>
    <w:rsid w:val="00660F16"/>
    <w:rsid w:val="006672D5"/>
    <w:rsid w:val="0067305F"/>
    <w:rsid w:val="00673176"/>
    <w:rsid w:val="006733AD"/>
    <w:rsid w:val="00676470"/>
    <w:rsid w:val="0067728E"/>
    <w:rsid w:val="00680B99"/>
    <w:rsid w:val="0068124C"/>
    <w:rsid w:val="00682266"/>
    <w:rsid w:val="00684BB0"/>
    <w:rsid w:val="006853BD"/>
    <w:rsid w:val="00685C1F"/>
    <w:rsid w:val="0069052D"/>
    <w:rsid w:val="00693865"/>
    <w:rsid w:val="00693CD5"/>
    <w:rsid w:val="006940B6"/>
    <w:rsid w:val="00695A76"/>
    <w:rsid w:val="006A31B1"/>
    <w:rsid w:val="006A77B6"/>
    <w:rsid w:val="006A7CB5"/>
    <w:rsid w:val="006B1124"/>
    <w:rsid w:val="006B28F8"/>
    <w:rsid w:val="006B58C6"/>
    <w:rsid w:val="006B6833"/>
    <w:rsid w:val="006BCCC3"/>
    <w:rsid w:val="006C1505"/>
    <w:rsid w:val="006C1763"/>
    <w:rsid w:val="006C4098"/>
    <w:rsid w:val="006C44AD"/>
    <w:rsid w:val="006C5B96"/>
    <w:rsid w:val="006C5FCD"/>
    <w:rsid w:val="006D15DF"/>
    <w:rsid w:val="006D2E4A"/>
    <w:rsid w:val="006D6742"/>
    <w:rsid w:val="006E15A0"/>
    <w:rsid w:val="006E1805"/>
    <w:rsid w:val="006E2226"/>
    <w:rsid w:val="006E243B"/>
    <w:rsid w:val="006E30D3"/>
    <w:rsid w:val="006E3BBF"/>
    <w:rsid w:val="006E4FB6"/>
    <w:rsid w:val="006F1FC9"/>
    <w:rsid w:val="006F4078"/>
    <w:rsid w:val="006F5CF7"/>
    <w:rsid w:val="006F6409"/>
    <w:rsid w:val="007021E4"/>
    <w:rsid w:val="007030BF"/>
    <w:rsid w:val="00705114"/>
    <w:rsid w:val="007058A5"/>
    <w:rsid w:val="007122B5"/>
    <w:rsid w:val="00712C36"/>
    <w:rsid w:val="007177D1"/>
    <w:rsid w:val="00723327"/>
    <w:rsid w:val="0072397C"/>
    <w:rsid w:val="00727959"/>
    <w:rsid w:val="0073405B"/>
    <w:rsid w:val="00737A9C"/>
    <w:rsid w:val="00743EC5"/>
    <w:rsid w:val="00745A03"/>
    <w:rsid w:val="007467AF"/>
    <w:rsid w:val="00752AFD"/>
    <w:rsid w:val="00754417"/>
    <w:rsid w:val="00755B8B"/>
    <w:rsid w:val="0076042E"/>
    <w:rsid w:val="00760CD1"/>
    <w:rsid w:val="00761E01"/>
    <w:rsid w:val="00763656"/>
    <w:rsid w:val="007640B0"/>
    <w:rsid w:val="007642C9"/>
    <w:rsid w:val="007719E4"/>
    <w:rsid w:val="00773F6D"/>
    <w:rsid w:val="007752FD"/>
    <w:rsid w:val="00775C65"/>
    <w:rsid w:val="00776CB9"/>
    <w:rsid w:val="00776D75"/>
    <w:rsid w:val="007777FF"/>
    <w:rsid w:val="00777F70"/>
    <w:rsid w:val="00785573"/>
    <w:rsid w:val="00785BDC"/>
    <w:rsid w:val="007863FD"/>
    <w:rsid w:val="0079215C"/>
    <w:rsid w:val="007950FE"/>
    <w:rsid w:val="00797217"/>
    <w:rsid w:val="007A1A66"/>
    <w:rsid w:val="007A3F19"/>
    <w:rsid w:val="007A4277"/>
    <w:rsid w:val="007A60C5"/>
    <w:rsid w:val="007A64DC"/>
    <w:rsid w:val="007A730A"/>
    <w:rsid w:val="007B10A7"/>
    <w:rsid w:val="007B52ED"/>
    <w:rsid w:val="007B5624"/>
    <w:rsid w:val="007C3FA5"/>
    <w:rsid w:val="007C56BE"/>
    <w:rsid w:val="007C637B"/>
    <w:rsid w:val="007C68EB"/>
    <w:rsid w:val="007C734B"/>
    <w:rsid w:val="007D33FD"/>
    <w:rsid w:val="007D6F20"/>
    <w:rsid w:val="007D7E49"/>
    <w:rsid w:val="007E0AC5"/>
    <w:rsid w:val="007E615B"/>
    <w:rsid w:val="007F0095"/>
    <w:rsid w:val="007F3526"/>
    <w:rsid w:val="007F3D80"/>
    <w:rsid w:val="007F6CEA"/>
    <w:rsid w:val="007F709D"/>
    <w:rsid w:val="00803039"/>
    <w:rsid w:val="00804D39"/>
    <w:rsid w:val="0080567D"/>
    <w:rsid w:val="00805EE0"/>
    <w:rsid w:val="00807889"/>
    <w:rsid w:val="00810763"/>
    <w:rsid w:val="00811171"/>
    <w:rsid w:val="00813957"/>
    <w:rsid w:val="00815251"/>
    <w:rsid w:val="00815B4C"/>
    <w:rsid w:val="00821058"/>
    <w:rsid w:val="008218A1"/>
    <w:rsid w:val="00821ACB"/>
    <w:rsid w:val="008270A7"/>
    <w:rsid w:val="00830300"/>
    <w:rsid w:val="00830B56"/>
    <w:rsid w:val="00830D99"/>
    <w:rsid w:val="00831BD1"/>
    <w:rsid w:val="00831E51"/>
    <w:rsid w:val="00836798"/>
    <w:rsid w:val="0083769A"/>
    <w:rsid w:val="0084235F"/>
    <w:rsid w:val="008437C2"/>
    <w:rsid w:val="0084439D"/>
    <w:rsid w:val="00846682"/>
    <w:rsid w:val="008540EC"/>
    <w:rsid w:val="00861137"/>
    <w:rsid w:val="0086268E"/>
    <w:rsid w:val="0087026B"/>
    <w:rsid w:val="00870A4F"/>
    <w:rsid w:val="00870CC4"/>
    <w:rsid w:val="00873438"/>
    <w:rsid w:val="008741E2"/>
    <w:rsid w:val="00883432"/>
    <w:rsid w:val="00892AA8"/>
    <w:rsid w:val="00895A73"/>
    <w:rsid w:val="00897E9B"/>
    <w:rsid w:val="008A058D"/>
    <w:rsid w:val="008A1324"/>
    <w:rsid w:val="008A20E0"/>
    <w:rsid w:val="008A724D"/>
    <w:rsid w:val="008A73E3"/>
    <w:rsid w:val="008A7905"/>
    <w:rsid w:val="008B19E0"/>
    <w:rsid w:val="008B423A"/>
    <w:rsid w:val="008B51D6"/>
    <w:rsid w:val="008B68D2"/>
    <w:rsid w:val="008B69D1"/>
    <w:rsid w:val="008C1FE0"/>
    <w:rsid w:val="008C41F5"/>
    <w:rsid w:val="008C51FC"/>
    <w:rsid w:val="008C7D0C"/>
    <w:rsid w:val="008D0558"/>
    <w:rsid w:val="008D0E2A"/>
    <w:rsid w:val="008D244F"/>
    <w:rsid w:val="008D4840"/>
    <w:rsid w:val="008D7D78"/>
    <w:rsid w:val="008F0D95"/>
    <w:rsid w:val="008F22DD"/>
    <w:rsid w:val="008F7250"/>
    <w:rsid w:val="009002B2"/>
    <w:rsid w:val="00904774"/>
    <w:rsid w:val="00905933"/>
    <w:rsid w:val="00905A53"/>
    <w:rsid w:val="00910290"/>
    <w:rsid w:val="0091401C"/>
    <w:rsid w:val="00915769"/>
    <w:rsid w:val="009163AC"/>
    <w:rsid w:val="00921A1B"/>
    <w:rsid w:val="009222B7"/>
    <w:rsid w:val="00925CFD"/>
    <w:rsid w:val="0092710C"/>
    <w:rsid w:val="00930B42"/>
    <w:rsid w:val="00932358"/>
    <w:rsid w:val="00934038"/>
    <w:rsid w:val="00935C90"/>
    <w:rsid w:val="00936160"/>
    <w:rsid w:val="00936F7D"/>
    <w:rsid w:val="00937567"/>
    <w:rsid w:val="00952422"/>
    <w:rsid w:val="00952B77"/>
    <w:rsid w:val="00956CCF"/>
    <w:rsid w:val="00960F98"/>
    <w:rsid w:val="00961E31"/>
    <w:rsid w:val="00964E78"/>
    <w:rsid w:val="00966CAE"/>
    <w:rsid w:val="0096701B"/>
    <w:rsid w:val="00970983"/>
    <w:rsid w:val="00972D5F"/>
    <w:rsid w:val="00973295"/>
    <w:rsid w:val="00973C99"/>
    <w:rsid w:val="00974025"/>
    <w:rsid w:val="00974C43"/>
    <w:rsid w:val="0097678B"/>
    <w:rsid w:val="00982944"/>
    <w:rsid w:val="00983207"/>
    <w:rsid w:val="009846C2"/>
    <w:rsid w:val="00987DCA"/>
    <w:rsid w:val="009924A7"/>
    <w:rsid w:val="0099255E"/>
    <w:rsid w:val="009A0373"/>
    <w:rsid w:val="009A2563"/>
    <w:rsid w:val="009A2C06"/>
    <w:rsid w:val="009A3E9B"/>
    <w:rsid w:val="009A59CA"/>
    <w:rsid w:val="009B1B95"/>
    <w:rsid w:val="009B4C05"/>
    <w:rsid w:val="009B6EDC"/>
    <w:rsid w:val="009B768B"/>
    <w:rsid w:val="009C0B45"/>
    <w:rsid w:val="009C532D"/>
    <w:rsid w:val="009C71A2"/>
    <w:rsid w:val="009D0645"/>
    <w:rsid w:val="009D167C"/>
    <w:rsid w:val="009D4775"/>
    <w:rsid w:val="009E0E48"/>
    <w:rsid w:val="009E2AD5"/>
    <w:rsid w:val="009E2F11"/>
    <w:rsid w:val="009F0F3E"/>
    <w:rsid w:val="009F5992"/>
    <w:rsid w:val="009F60F9"/>
    <w:rsid w:val="00A00D55"/>
    <w:rsid w:val="00A033BD"/>
    <w:rsid w:val="00A03E2F"/>
    <w:rsid w:val="00A0709E"/>
    <w:rsid w:val="00A1178E"/>
    <w:rsid w:val="00A13C19"/>
    <w:rsid w:val="00A16F71"/>
    <w:rsid w:val="00A179E4"/>
    <w:rsid w:val="00A20A6E"/>
    <w:rsid w:val="00A255A7"/>
    <w:rsid w:val="00A27369"/>
    <w:rsid w:val="00A33A4A"/>
    <w:rsid w:val="00A35F99"/>
    <w:rsid w:val="00A36AE2"/>
    <w:rsid w:val="00A42268"/>
    <w:rsid w:val="00A50B86"/>
    <w:rsid w:val="00A529DC"/>
    <w:rsid w:val="00A54F65"/>
    <w:rsid w:val="00A5548D"/>
    <w:rsid w:val="00A5689D"/>
    <w:rsid w:val="00A605E1"/>
    <w:rsid w:val="00A60A68"/>
    <w:rsid w:val="00A618B6"/>
    <w:rsid w:val="00A63594"/>
    <w:rsid w:val="00A6689A"/>
    <w:rsid w:val="00A70418"/>
    <w:rsid w:val="00A73B99"/>
    <w:rsid w:val="00A835A9"/>
    <w:rsid w:val="00A83A35"/>
    <w:rsid w:val="00A86C70"/>
    <w:rsid w:val="00A86F7A"/>
    <w:rsid w:val="00A913AE"/>
    <w:rsid w:val="00A926E4"/>
    <w:rsid w:val="00A94008"/>
    <w:rsid w:val="00A946E0"/>
    <w:rsid w:val="00A96E0F"/>
    <w:rsid w:val="00AA17B0"/>
    <w:rsid w:val="00AA1F2D"/>
    <w:rsid w:val="00AA3E81"/>
    <w:rsid w:val="00AA5959"/>
    <w:rsid w:val="00AA6265"/>
    <w:rsid w:val="00AA72EE"/>
    <w:rsid w:val="00AB1C6F"/>
    <w:rsid w:val="00AB31F2"/>
    <w:rsid w:val="00AB3C26"/>
    <w:rsid w:val="00AB5834"/>
    <w:rsid w:val="00AB7E1D"/>
    <w:rsid w:val="00AC1463"/>
    <w:rsid w:val="00AC63D4"/>
    <w:rsid w:val="00AD3D48"/>
    <w:rsid w:val="00AD45ED"/>
    <w:rsid w:val="00AD5AE8"/>
    <w:rsid w:val="00AD720A"/>
    <w:rsid w:val="00AE2F5A"/>
    <w:rsid w:val="00AE43A1"/>
    <w:rsid w:val="00AE5AFB"/>
    <w:rsid w:val="00AF0AF9"/>
    <w:rsid w:val="00AF1EB7"/>
    <w:rsid w:val="00AF2FC6"/>
    <w:rsid w:val="00AF394D"/>
    <w:rsid w:val="00AF612A"/>
    <w:rsid w:val="00AF6BA5"/>
    <w:rsid w:val="00B02CEF"/>
    <w:rsid w:val="00B02F11"/>
    <w:rsid w:val="00B0300E"/>
    <w:rsid w:val="00B038A0"/>
    <w:rsid w:val="00B1050D"/>
    <w:rsid w:val="00B116E1"/>
    <w:rsid w:val="00B125AA"/>
    <w:rsid w:val="00B12D80"/>
    <w:rsid w:val="00B14BC5"/>
    <w:rsid w:val="00B151FD"/>
    <w:rsid w:val="00B163A8"/>
    <w:rsid w:val="00B21713"/>
    <w:rsid w:val="00B23842"/>
    <w:rsid w:val="00B2415C"/>
    <w:rsid w:val="00B24288"/>
    <w:rsid w:val="00B35FC5"/>
    <w:rsid w:val="00B376D6"/>
    <w:rsid w:val="00B4343C"/>
    <w:rsid w:val="00B50734"/>
    <w:rsid w:val="00B5229B"/>
    <w:rsid w:val="00B52AC5"/>
    <w:rsid w:val="00B53160"/>
    <w:rsid w:val="00B54573"/>
    <w:rsid w:val="00B5600E"/>
    <w:rsid w:val="00B5BB4E"/>
    <w:rsid w:val="00B60B14"/>
    <w:rsid w:val="00B60CE2"/>
    <w:rsid w:val="00B61EF5"/>
    <w:rsid w:val="00B622B9"/>
    <w:rsid w:val="00B6261E"/>
    <w:rsid w:val="00B63B3B"/>
    <w:rsid w:val="00B66337"/>
    <w:rsid w:val="00B71837"/>
    <w:rsid w:val="00B73B6F"/>
    <w:rsid w:val="00B853B7"/>
    <w:rsid w:val="00B86E8F"/>
    <w:rsid w:val="00B94C0D"/>
    <w:rsid w:val="00BA3400"/>
    <w:rsid w:val="00BA52CD"/>
    <w:rsid w:val="00BB259F"/>
    <w:rsid w:val="00BB3F9F"/>
    <w:rsid w:val="00BB6A8E"/>
    <w:rsid w:val="00BC3B6A"/>
    <w:rsid w:val="00BC7452"/>
    <w:rsid w:val="00BD1A6A"/>
    <w:rsid w:val="00BD1AAD"/>
    <w:rsid w:val="00BD5FAD"/>
    <w:rsid w:val="00BE0355"/>
    <w:rsid w:val="00BE063E"/>
    <w:rsid w:val="00BE36B6"/>
    <w:rsid w:val="00BE534E"/>
    <w:rsid w:val="00BF0059"/>
    <w:rsid w:val="00BF1E39"/>
    <w:rsid w:val="00BF3C40"/>
    <w:rsid w:val="00BF4446"/>
    <w:rsid w:val="00C008DD"/>
    <w:rsid w:val="00C05318"/>
    <w:rsid w:val="00C14167"/>
    <w:rsid w:val="00C14C84"/>
    <w:rsid w:val="00C14CF8"/>
    <w:rsid w:val="00C1775A"/>
    <w:rsid w:val="00C203A6"/>
    <w:rsid w:val="00C26E48"/>
    <w:rsid w:val="00C26F91"/>
    <w:rsid w:val="00C2C48B"/>
    <w:rsid w:val="00C328B7"/>
    <w:rsid w:val="00C33805"/>
    <w:rsid w:val="00C34FBD"/>
    <w:rsid w:val="00C4219C"/>
    <w:rsid w:val="00C45011"/>
    <w:rsid w:val="00C45A74"/>
    <w:rsid w:val="00C46F04"/>
    <w:rsid w:val="00C50921"/>
    <w:rsid w:val="00C52DAD"/>
    <w:rsid w:val="00C5301C"/>
    <w:rsid w:val="00C53278"/>
    <w:rsid w:val="00C553EF"/>
    <w:rsid w:val="00C63012"/>
    <w:rsid w:val="00C635FA"/>
    <w:rsid w:val="00C654A6"/>
    <w:rsid w:val="00C65624"/>
    <w:rsid w:val="00C67A99"/>
    <w:rsid w:val="00C726C5"/>
    <w:rsid w:val="00C73B06"/>
    <w:rsid w:val="00C75020"/>
    <w:rsid w:val="00C777BB"/>
    <w:rsid w:val="00C92041"/>
    <w:rsid w:val="00C92D63"/>
    <w:rsid w:val="00C93629"/>
    <w:rsid w:val="00C93724"/>
    <w:rsid w:val="00C93D9D"/>
    <w:rsid w:val="00C95334"/>
    <w:rsid w:val="00CA02E1"/>
    <w:rsid w:val="00CA08D5"/>
    <w:rsid w:val="00CA0D7E"/>
    <w:rsid w:val="00CA0E6F"/>
    <w:rsid w:val="00CA1390"/>
    <w:rsid w:val="00CA4FEC"/>
    <w:rsid w:val="00CA6432"/>
    <w:rsid w:val="00CA7AA2"/>
    <w:rsid w:val="00CB034C"/>
    <w:rsid w:val="00CB1228"/>
    <w:rsid w:val="00CB1732"/>
    <w:rsid w:val="00CB517C"/>
    <w:rsid w:val="00CB6576"/>
    <w:rsid w:val="00CB66B2"/>
    <w:rsid w:val="00CB7B7D"/>
    <w:rsid w:val="00CC221C"/>
    <w:rsid w:val="00CC30EE"/>
    <w:rsid w:val="00CC538C"/>
    <w:rsid w:val="00CC5869"/>
    <w:rsid w:val="00CD04B1"/>
    <w:rsid w:val="00CD2812"/>
    <w:rsid w:val="00CD2912"/>
    <w:rsid w:val="00CD32D6"/>
    <w:rsid w:val="00CD7783"/>
    <w:rsid w:val="00CD78B7"/>
    <w:rsid w:val="00CE05E0"/>
    <w:rsid w:val="00CE1D87"/>
    <w:rsid w:val="00CE2097"/>
    <w:rsid w:val="00CE23AC"/>
    <w:rsid w:val="00CE3908"/>
    <w:rsid w:val="00CE73F4"/>
    <w:rsid w:val="00CF1F1E"/>
    <w:rsid w:val="00CF2FB0"/>
    <w:rsid w:val="00CF5263"/>
    <w:rsid w:val="00CF6295"/>
    <w:rsid w:val="00CF6BAB"/>
    <w:rsid w:val="00D02399"/>
    <w:rsid w:val="00D03133"/>
    <w:rsid w:val="00D0374A"/>
    <w:rsid w:val="00D04B9F"/>
    <w:rsid w:val="00D052A9"/>
    <w:rsid w:val="00D06595"/>
    <w:rsid w:val="00D06AFC"/>
    <w:rsid w:val="00D143A9"/>
    <w:rsid w:val="00D156CC"/>
    <w:rsid w:val="00D17882"/>
    <w:rsid w:val="00D2029A"/>
    <w:rsid w:val="00D27B7A"/>
    <w:rsid w:val="00D30EAD"/>
    <w:rsid w:val="00D330CF"/>
    <w:rsid w:val="00D3332C"/>
    <w:rsid w:val="00D34E47"/>
    <w:rsid w:val="00D36CE4"/>
    <w:rsid w:val="00D374E5"/>
    <w:rsid w:val="00D4283E"/>
    <w:rsid w:val="00D428B4"/>
    <w:rsid w:val="00D42C38"/>
    <w:rsid w:val="00D45564"/>
    <w:rsid w:val="00D509F7"/>
    <w:rsid w:val="00D50C69"/>
    <w:rsid w:val="00D50C7A"/>
    <w:rsid w:val="00D52F5B"/>
    <w:rsid w:val="00D556B0"/>
    <w:rsid w:val="00D56AF6"/>
    <w:rsid w:val="00D573F2"/>
    <w:rsid w:val="00D75351"/>
    <w:rsid w:val="00D76F72"/>
    <w:rsid w:val="00D77660"/>
    <w:rsid w:val="00D835FB"/>
    <w:rsid w:val="00DA13EA"/>
    <w:rsid w:val="00DA52A7"/>
    <w:rsid w:val="00DB4601"/>
    <w:rsid w:val="00DB6679"/>
    <w:rsid w:val="00DB69D9"/>
    <w:rsid w:val="00DB7FD5"/>
    <w:rsid w:val="00DC236A"/>
    <w:rsid w:val="00DC6771"/>
    <w:rsid w:val="00DD0561"/>
    <w:rsid w:val="00DD1058"/>
    <w:rsid w:val="00DD6271"/>
    <w:rsid w:val="00DD6DC5"/>
    <w:rsid w:val="00DE211B"/>
    <w:rsid w:val="00DE22D3"/>
    <w:rsid w:val="00DE28AA"/>
    <w:rsid w:val="00DE30A2"/>
    <w:rsid w:val="00DF00BD"/>
    <w:rsid w:val="00DF3B4D"/>
    <w:rsid w:val="00DF49A7"/>
    <w:rsid w:val="00DF5E52"/>
    <w:rsid w:val="00E02448"/>
    <w:rsid w:val="00E02D37"/>
    <w:rsid w:val="00E05AFF"/>
    <w:rsid w:val="00E06CD2"/>
    <w:rsid w:val="00E129BE"/>
    <w:rsid w:val="00E13A59"/>
    <w:rsid w:val="00E14109"/>
    <w:rsid w:val="00E14315"/>
    <w:rsid w:val="00E15688"/>
    <w:rsid w:val="00E17455"/>
    <w:rsid w:val="00E2020E"/>
    <w:rsid w:val="00E24F44"/>
    <w:rsid w:val="00E2516A"/>
    <w:rsid w:val="00E30AF6"/>
    <w:rsid w:val="00E34150"/>
    <w:rsid w:val="00E35EB1"/>
    <w:rsid w:val="00E37251"/>
    <w:rsid w:val="00E41710"/>
    <w:rsid w:val="00E41BB7"/>
    <w:rsid w:val="00E43E03"/>
    <w:rsid w:val="00E45BF8"/>
    <w:rsid w:val="00E54591"/>
    <w:rsid w:val="00E60F9E"/>
    <w:rsid w:val="00E63D56"/>
    <w:rsid w:val="00E719BE"/>
    <w:rsid w:val="00E7254B"/>
    <w:rsid w:val="00E74B56"/>
    <w:rsid w:val="00E75AE6"/>
    <w:rsid w:val="00E7631D"/>
    <w:rsid w:val="00E824D8"/>
    <w:rsid w:val="00E84E63"/>
    <w:rsid w:val="00E860DE"/>
    <w:rsid w:val="00E86C7D"/>
    <w:rsid w:val="00E870CC"/>
    <w:rsid w:val="00E91972"/>
    <w:rsid w:val="00E94904"/>
    <w:rsid w:val="00E9695E"/>
    <w:rsid w:val="00E96DC1"/>
    <w:rsid w:val="00EA3A62"/>
    <w:rsid w:val="00EA4C10"/>
    <w:rsid w:val="00EA66C9"/>
    <w:rsid w:val="00EA7947"/>
    <w:rsid w:val="00EB186E"/>
    <w:rsid w:val="00EB32DA"/>
    <w:rsid w:val="00EB33A4"/>
    <w:rsid w:val="00EB3934"/>
    <w:rsid w:val="00EB49B9"/>
    <w:rsid w:val="00EB7867"/>
    <w:rsid w:val="00EC0961"/>
    <w:rsid w:val="00EC2899"/>
    <w:rsid w:val="00EC43BC"/>
    <w:rsid w:val="00EC7D8B"/>
    <w:rsid w:val="00ED2F58"/>
    <w:rsid w:val="00ED63FB"/>
    <w:rsid w:val="00ED779D"/>
    <w:rsid w:val="00EE403B"/>
    <w:rsid w:val="00EE5926"/>
    <w:rsid w:val="00EF2127"/>
    <w:rsid w:val="00EF2BAA"/>
    <w:rsid w:val="00EF3970"/>
    <w:rsid w:val="00EF41BC"/>
    <w:rsid w:val="00F01006"/>
    <w:rsid w:val="00F011A7"/>
    <w:rsid w:val="00F01B7E"/>
    <w:rsid w:val="00F01C87"/>
    <w:rsid w:val="00F058BC"/>
    <w:rsid w:val="00F06E69"/>
    <w:rsid w:val="00F0735F"/>
    <w:rsid w:val="00F117E1"/>
    <w:rsid w:val="00F14350"/>
    <w:rsid w:val="00F1448A"/>
    <w:rsid w:val="00F155AE"/>
    <w:rsid w:val="00F17D53"/>
    <w:rsid w:val="00F240B9"/>
    <w:rsid w:val="00F245DF"/>
    <w:rsid w:val="00F34563"/>
    <w:rsid w:val="00F355F1"/>
    <w:rsid w:val="00F368D3"/>
    <w:rsid w:val="00F36D9F"/>
    <w:rsid w:val="00F41D33"/>
    <w:rsid w:val="00F41ECF"/>
    <w:rsid w:val="00F46105"/>
    <w:rsid w:val="00F508CE"/>
    <w:rsid w:val="00F518D1"/>
    <w:rsid w:val="00F521C7"/>
    <w:rsid w:val="00F558E2"/>
    <w:rsid w:val="00F56AD3"/>
    <w:rsid w:val="00F6115A"/>
    <w:rsid w:val="00F637AE"/>
    <w:rsid w:val="00F64768"/>
    <w:rsid w:val="00F7051E"/>
    <w:rsid w:val="00F73B68"/>
    <w:rsid w:val="00F83DF1"/>
    <w:rsid w:val="00F848B1"/>
    <w:rsid w:val="00F85841"/>
    <w:rsid w:val="00F85AF2"/>
    <w:rsid w:val="00F912C8"/>
    <w:rsid w:val="00F962CD"/>
    <w:rsid w:val="00F97327"/>
    <w:rsid w:val="00FA0D50"/>
    <w:rsid w:val="00FA65BD"/>
    <w:rsid w:val="00FA6C34"/>
    <w:rsid w:val="00FB17BE"/>
    <w:rsid w:val="00FB1DE4"/>
    <w:rsid w:val="00FB30BE"/>
    <w:rsid w:val="00FB5CCF"/>
    <w:rsid w:val="00FC2148"/>
    <w:rsid w:val="00FC289D"/>
    <w:rsid w:val="00FC49CC"/>
    <w:rsid w:val="00FC7413"/>
    <w:rsid w:val="00FC7DDE"/>
    <w:rsid w:val="00FD02CF"/>
    <w:rsid w:val="00FD066D"/>
    <w:rsid w:val="00FD32B6"/>
    <w:rsid w:val="00FE100C"/>
    <w:rsid w:val="00FE1FC7"/>
    <w:rsid w:val="00FE34CC"/>
    <w:rsid w:val="00FE55B9"/>
    <w:rsid w:val="00FE6709"/>
    <w:rsid w:val="01441577"/>
    <w:rsid w:val="016F8CBE"/>
    <w:rsid w:val="01726844"/>
    <w:rsid w:val="019ACF28"/>
    <w:rsid w:val="01B0F67D"/>
    <w:rsid w:val="01BD5069"/>
    <w:rsid w:val="01C027AF"/>
    <w:rsid w:val="01E09761"/>
    <w:rsid w:val="01E17A71"/>
    <w:rsid w:val="0212F1B8"/>
    <w:rsid w:val="029226DE"/>
    <w:rsid w:val="02B8685C"/>
    <w:rsid w:val="02E4B1D3"/>
    <w:rsid w:val="03037AE9"/>
    <w:rsid w:val="0398239C"/>
    <w:rsid w:val="03E4FB96"/>
    <w:rsid w:val="05183823"/>
    <w:rsid w:val="055A7F27"/>
    <w:rsid w:val="056F3ECA"/>
    <w:rsid w:val="05E16511"/>
    <w:rsid w:val="05F5B5C0"/>
    <w:rsid w:val="0646D2B2"/>
    <w:rsid w:val="066E404B"/>
    <w:rsid w:val="068768A8"/>
    <w:rsid w:val="068EEC1A"/>
    <w:rsid w:val="0691098D"/>
    <w:rsid w:val="07004C52"/>
    <w:rsid w:val="076085D2"/>
    <w:rsid w:val="07864A2F"/>
    <w:rsid w:val="07897969"/>
    <w:rsid w:val="080FD7DD"/>
    <w:rsid w:val="0813C741"/>
    <w:rsid w:val="083DCCC4"/>
    <w:rsid w:val="0860C8D7"/>
    <w:rsid w:val="08CC1008"/>
    <w:rsid w:val="091A3EAC"/>
    <w:rsid w:val="091AC6FA"/>
    <w:rsid w:val="0A1FAD1C"/>
    <w:rsid w:val="0B0653F4"/>
    <w:rsid w:val="0B0EF974"/>
    <w:rsid w:val="0B237F3A"/>
    <w:rsid w:val="0B36BE23"/>
    <w:rsid w:val="0B4B1C83"/>
    <w:rsid w:val="0B6DE0BB"/>
    <w:rsid w:val="0BEEDF86"/>
    <w:rsid w:val="0C05BB59"/>
    <w:rsid w:val="0C2EDE47"/>
    <w:rsid w:val="0C4B3EB8"/>
    <w:rsid w:val="0CC2E3BF"/>
    <w:rsid w:val="0D731089"/>
    <w:rsid w:val="0DCEC827"/>
    <w:rsid w:val="0E200FF3"/>
    <w:rsid w:val="0E4CFDBF"/>
    <w:rsid w:val="0E885A44"/>
    <w:rsid w:val="0E93E5EB"/>
    <w:rsid w:val="0EBE0BF9"/>
    <w:rsid w:val="0EEC3DFA"/>
    <w:rsid w:val="0F0B0D62"/>
    <w:rsid w:val="0F4EEE11"/>
    <w:rsid w:val="1025BE91"/>
    <w:rsid w:val="1044073E"/>
    <w:rsid w:val="108605D8"/>
    <w:rsid w:val="10D92C7C"/>
    <w:rsid w:val="1185D7CF"/>
    <w:rsid w:val="1192299F"/>
    <w:rsid w:val="119258DC"/>
    <w:rsid w:val="11CA1B4F"/>
    <w:rsid w:val="11CB86AD"/>
    <w:rsid w:val="1274FCDD"/>
    <w:rsid w:val="127B81A1"/>
    <w:rsid w:val="129EE2BE"/>
    <w:rsid w:val="1340A82B"/>
    <w:rsid w:val="13674CB9"/>
    <w:rsid w:val="13676BB0"/>
    <w:rsid w:val="13AC2126"/>
    <w:rsid w:val="13B57C0C"/>
    <w:rsid w:val="13F23957"/>
    <w:rsid w:val="145E0BA9"/>
    <w:rsid w:val="1460DFC8"/>
    <w:rsid w:val="15138A85"/>
    <w:rsid w:val="1532709D"/>
    <w:rsid w:val="15C3E550"/>
    <w:rsid w:val="15E33F2B"/>
    <w:rsid w:val="15F58F78"/>
    <w:rsid w:val="1615BCEC"/>
    <w:rsid w:val="163EC6A2"/>
    <w:rsid w:val="166BC8DB"/>
    <w:rsid w:val="166E56D0"/>
    <w:rsid w:val="17080A98"/>
    <w:rsid w:val="171561D0"/>
    <w:rsid w:val="174E82CD"/>
    <w:rsid w:val="17BE1A59"/>
    <w:rsid w:val="183FB92A"/>
    <w:rsid w:val="185705AE"/>
    <w:rsid w:val="186D64DA"/>
    <w:rsid w:val="18747D0F"/>
    <w:rsid w:val="194C9FA5"/>
    <w:rsid w:val="195666BA"/>
    <w:rsid w:val="19CF6DA1"/>
    <w:rsid w:val="1A59F0E0"/>
    <w:rsid w:val="1A83EDE8"/>
    <w:rsid w:val="1A8E5125"/>
    <w:rsid w:val="1A9AFB37"/>
    <w:rsid w:val="1ABB421C"/>
    <w:rsid w:val="1B0516A7"/>
    <w:rsid w:val="1B3413F4"/>
    <w:rsid w:val="1B536F9C"/>
    <w:rsid w:val="1B6BD5FA"/>
    <w:rsid w:val="1B6F3DA8"/>
    <w:rsid w:val="1BCB4C2D"/>
    <w:rsid w:val="1C141DB0"/>
    <w:rsid w:val="1C6E196C"/>
    <w:rsid w:val="1C7F5443"/>
    <w:rsid w:val="1CBDC4B4"/>
    <w:rsid w:val="1CDD107B"/>
    <w:rsid w:val="1CF53930"/>
    <w:rsid w:val="1D0B9F49"/>
    <w:rsid w:val="1D4CF137"/>
    <w:rsid w:val="1D5A8D52"/>
    <w:rsid w:val="1D5AA33A"/>
    <w:rsid w:val="1D767B6B"/>
    <w:rsid w:val="1DF0C170"/>
    <w:rsid w:val="1E21788F"/>
    <w:rsid w:val="1EAA09B5"/>
    <w:rsid w:val="1EB70538"/>
    <w:rsid w:val="1EC74691"/>
    <w:rsid w:val="1ED3FCF2"/>
    <w:rsid w:val="1FB1DC9A"/>
    <w:rsid w:val="1FD49A06"/>
    <w:rsid w:val="207905B7"/>
    <w:rsid w:val="211F094E"/>
    <w:rsid w:val="217ABA4A"/>
    <w:rsid w:val="217C7353"/>
    <w:rsid w:val="218CD76E"/>
    <w:rsid w:val="219F15E1"/>
    <w:rsid w:val="21E9BF7E"/>
    <w:rsid w:val="220F4EC1"/>
    <w:rsid w:val="221B77C5"/>
    <w:rsid w:val="2250F152"/>
    <w:rsid w:val="225597D1"/>
    <w:rsid w:val="22805980"/>
    <w:rsid w:val="22A1B152"/>
    <w:rsid w:val="23E0C46B"/>
    <w:rsid w:val="244C021B"/>
    <w:rsid w:val="2456AA10"/>
    <w:rsid w:val="24792B51"/>
    <w:rsid w:val="24C4E07D"/>
    <w:rsid w:val="250F5B20"/>
    <w:rsid w:val="251AA01D"/>
    <w:rsid w:val="2597C109"/>
    <w:rsid w:val="25C7BC7F"/>
    <w:rsid w:val="25F27A71"/>
    <w:rsid w:val="260ECEDC"/>
    <w:rsid w:val="26135611"/>
    <w:rsid w:val="263DB587"/>
    <w:rsid w:val="265CF897"/>
    <w:rsid w:val="26ECAAD1"/>
    <w:rsid w:val="270BF3F2"/>
    <w:rsid w:val="271183EE"/>
    <w:rsid w:val="2737119D"/>
    <w:rsid w:val="2740D65F"/>
    <w:rsid w:val="27752275"/>
    <w:rsid w:val="27919C4F"/>
    <w:rsid w:val="283C415C"/>
    <w:rsid w:val="2862BE8D"/>
    <w:rsid w:val="28658C65"/>
    <w:rsid w:val="287B83EF"/>
    <w:rsid w:val="28DE5A54"/>
    <w:rsid w:val="28E92754"/>
    <w:rsid w:val="2947CBC7"/>
    <w:rsid w:val="29586441"/>
    <w:rsid w:val="29657138"/>
    <w:rsid w:val="29F4A9E2"/>
    <w:rsid w:val="2AE84178"/>
    <w:rsid w:val="2AFB08B5"/>
    <w:rsid w:val="2B33EE7D"/>
    <w:rsid w:val="2B5CBE2B"/>
    <w:rsid w:val="2C007A1F"/>
    <w:rsid w:val="2CE49BFA"/>
    <w:rsid w:val="2CF71676"/>
    <w:rsid w:val="2D9746B7"/>
    <w:rsid w:val="2DAAB534"/>
    <w:rsid w:val="2E33606E"/>
    <w:rsid w:val="2E55A5B3"/>
    <w:rsid w:val="2EC45844"/>
    <w:rsid w:val="2EFB46A6"/>
    <w:rsid w:val="300940BD"/>
    <w:rsid w:val="30358132"/>
    <w:rsid w:val="305AB345"/>
    <w:rsid w:val="30895111"/>
    <w:rsid w:val="3125E059"/>
    <w:rsid w:val="314AFBB9"/>
    <w:rsid w:val="31913DAE"/>
    <w:rsid w:val="3232E768"/>
    <w:rsid w:val="3258D769"/>
    <w:rsid w:val="32760633"/>
    <w:rsid w:val="32BFC2A2"/>
    <w:rsid w:val="32D20D50"/>
    <w:rsid w:val="32D53956"/>
    <w:rsid w:val="3312ABB1"/>
    <w:rsid w:val="331A1419"/>
    <w:rsid w:val="3380DB57"/>
    <w:rsid w:val="33DB2254"/>
    <w:rsid w:val="33F6630E"/>
    <w:rsid w:val="351CBB3F"/>
    <w:rsid w:val="3550C154"/>
    <w:rsid w:val="356DCB9E"/>
    <w:rsid w:val="35A1A593"/>
    <w:rsid w:val="35D7E606"/>
    <w:rsid w:val="36A60140"/>
    <w:rsid w:val="36E13B98"/>
    <w:rsid w:val="3787C16B"/>
    <w:rsid w:val="378CC9BC"/>
    <w:rsid w:val="37F22DF8"/>
    <w:rsid w:val="37FD1ADE"/>
    <w:rsid w:val="38835F93"/>
    <w:rsid w:val="38886216"/>
    <w:rsid w:val="38945D01"/>
    <w:rsid w:val="38E2DE57"/>
    <w:rsid w:val="39673DDD"/>
    <w:rsid w:val="3968333E"/>
    <w:rsid w:val="398AD458"/>
    <w:rsid w:val="3A2CA18D"/>
    <w:rsid w:val="3AC66968"/>
    <w:rsid w:val="3ACAD487"/>
    <w:rsid w:val="3AF96FE4"/>
    <w:rsid w:val="3AF9FD5B"/>
    <w:rsid w:val="3B22FECE"/>
    <w:rsid w:val="3B6339C4"/>
    <w:rsid w:val="3BA1AD80"/>
    <w:rsid w:val="3BFA2A35"/>
    <w:rsid w:val="3C0D68DD"/>
    <w:rsid w:val="3C4BA7FB"/>
    <w:rsid w:val="3C4F61CA"/>
    <w:rsid w:val="3CE0AD65"/>
    <w:rsid w:val="3CE673CB"/>
    <w:rsid w:val="3D4AEF08"/>
    <w:rsid w:val="3E1D0016"/>
    <w:rsid w:val="3E1D0904"/>
    <w:rsid w:val="3E292B70"/>
    <w:rsid w:val="3E4B78B1"/>
    <w:rsid w:val="3E8C5119"/>
    <w:rsid w:val="3EFAC073"/>
    <w:rsid w:val="3F118EAB"/>
    <w:rsid w:val="3F3F1552"/>
    <w:rsid w:val="3F51F8AD"/>
    <w:rsid w:val="3FCE9F14"/>
    <w:rsid w:val="405DB550"/>
    <w:rsid w:val="40CBCF4F"/>
    <w:rsid w:val="4161F107"/>
    <w:rsid w:val="422F445C"/>
    <w:rsid w:val="4301DDC1"/>
    <w:rsid w:val="43033397"/>
    <w:rsid w:val="431B427D"/>
    <w:rsid w:val="43E43D1A"/>
    <w:rsid w:val="445FE240"/>
    <w:rsid w:val="448C4A88"/>
    <w:rsid w:val="4493347C"/>
    <w:rsid w:val="44B5B718"/>
    <w:rsid w:val="45569C03"/>
    <w:rsid w:val="45A166CD"/>
    <w:rsid w:val="4641D35D"/>
    <w:rsid w:val="466225A0"/>
    <w:rsid w:val="467E6D4D"/>
    <w:rsid w:val="469CB32B"/>
    <w:rsid w:val="469CBFD3"/>
    <w:rsid w:val="46B09C07"/>
    <w:rsid w:val="46E14722"/>
    <w:rsid w:val="46E821C4"/>
    <w:rsid w:val="470A6FC2"/>
    <w:rsid w:val="47613BF6"/>
    <w:rsid w:val="47A9578F"/>
    <w:rsid w:val="47BBB79A"/>
    <w:rsid w:val="480E4B8D"/>
    <w:rsid w:val="4824BB0F"/>
    <w:rsid w:val="482C4604"/>
    <w:rsid w:val="48629ABC"/>
    <w:rsid w:val="486BCD80"/>
    <w:rsid w:val="48A40BC7"/>
    <w:rsid w:val="48E4FBD7"/>
    <w:rsid w:val="49146078"/>
    <w:rsid w:val="495E4F95"/>
    <w:rsid w:val="49613621"/>
    <w:rsid w:val="49702D77"/>
    <w:rsid w:val="498B0C04"/>
    <w:rsid w:val="4A714088"/>
    <w:rsid w:val="4ABAFB84"/>
    <w:rsid w:val="4ADBF3C4"/>
    <w:rsid w:val="4B119CBD"/>
    <w:rsid w:val="4BD626A2"/>
    <w:rsid w:val="4C40DC6A"/>
    <w:rsid w:val="4CC9D3AD"/>
    <w:rsid w:val="4D71F703"/>
    <w:rsid w:val="4DC7D25A"/>
    <w:rsid w:val="4DCA7F12"/>
    <w:rsid w:val="4DF6FBC4"/>
    <w:rsid w:val="4E12FA1A"/>
    <w:rsid w:val="4E9E64B4"/>
    <w:rsid w:val="4EBE1241"/>
    <w:rsid w:val="4F537FED"/>
    <w:rsid w:val="4F75EFF9"/>
    <w:rsid w:val="4FD065F1"/>
    <w:rsid w:val="4FD265F6"/>
    <w:rsid w:val="500228D0"/>
    <w:rsid w:val="503F6059"/>
    <w:rsid w:val="5079A0AC"/>
    <w:rsid w:val="50CC9120"/>
    <w:rsid w:val="51023A19"/>
    <w:rsid w:val="515C3DD8"/>
    <w:rsid w:val="51695024"/>
    <w:rsid w:val="519DF931"/>
    <w:rsid w:val="51AFFE51"/>
    <w:rsid w:val="53137855"/>
    <w:rsid w:val="532C57F9"/>
    <w:rsid w:val="533D46B2"/>
    <w:rsid w:val="535107E0"/>
    <w:rsid w:val="53E9260D"/>
    <w:rsid w:val="540CA099"/>
    <w:rsid w:val="542E68BE"/>
    <w:rsid w:val="5443D572"/>
    <w:rsid w:val="54F331D4"/>
    <w:rsid w:val="55E61BB0"/>
    <w:rsid w:val="569E1917"/>
    <w:rsid w:val="56FE458E"/>
    <w:rsid w:val="57025E86"/>
    <w:rsid w:val="57538EA7"/>
    <w:rsid w:val="575EF4D3"/>
    <w:rsid w:val="579440C9"/>
    <w:rsid w:val="586DC17E"/>
    <w:rsid w:val="58BC9730"/>
    <w:rsid w:val="58BE5383"/>
    <w:rsid w:val="58EE5E88"/>
    <w:rsid w:val="58F22D4C"/>
    <w:rsid w:val="59729BA1"/>
    <w:rsid w:val="5A3F2BA1"/>
    <w:rsid w:val="5B1E0EFB"/>
    <w:rsid w:val="5B36CE49"/>
    <w:rsid w:val="5B639B81"/>
    <w:rsid w:val="5BD36FCF"/>
    <w:rsid w:val="5C091F61"/>
    <w:rsid w:val="5C1A6C89"/>
    <w:rsid w:val="5C510995"/>
    <w:rsid w:val="5C7B3524"/>
    <w:rsid w:val="5C7EB450"/>
    <w:rsid w:val="5C899842"/>
    <w:rsid w:val="5C8A50E8"/>
    <w:rsid w:val="5CAC5147"/>
    <w:rsid w:val="5D69BE17"/>
    <w:rsid w:val="5E0673E0"/>
    <w:rsid w:val="5E4800D4"/>
    <w:rsid w:val="5E8590F6"/>
    <w:rsid w:val="5EDD122C"/>
    <w:rsid w:val="5F929BCB"/>
    <w:rsid w:val="602A8150"/>
    <w:rsid w:val="60705AA8"/>
    <w:rsid w:val="60787DE6"/>
    <w:rsid w:val="6090E60F"/>
    <w:rsid w:val="60F2E5BC"/>
    <w:rsid w:val="6180C31A"/>
    <w:rsid w:val="61C0AC84"/>
    <w:rsid w:val="61F027E3"/>
    <w:rsid w:val="61F62DBC"/>
    <w:rsid w:val="623B36FC"/>
    <w:rsid w:val="6240F835"/>
    <w:rsid w:val="625CF4B2"/>
    <w:rsid w:val="62A7DFEE"/>
    <w:rsid w:val="63272949"/>
    <w:rsid w:val="63839783"/>
    <w:rsid w:val="646207F5"/>
    <w:rsid w:val="648BA760"/>
    <w:rsid w:val="64ECC17C"/>
    <w:rsid w:val="64F0546B"/>
    <w:rsid w:val="656785A1"/>
    <w:rsid w:val="658750EE"/>
    <w:rsid w:val="65A07F3C"/>
    <w:rsid w:val="65BA8E8A"/>
    <w:rsid w:val="66765347"/>
    <w:rsid w:val="6686A129"/>
    <w:rsid w:val="672911EA"/>
    <w:rsid w:val="67383716"/>
    <w:rsid w:val="67588DEB"/>
    <w:rsid w:val="6763275C"/>
    <w:rsid w:val="677B5111"/>
    <w:rsid w:val="679011D3"/>
    <w:rsid w:val="67AB5693"/>
    <w:rsid w:val="685C74E4"/>
    <w:rsid w:val="688BD2CE"/>
    <w:rsid w:val="68D2BAFA"/>
    <w:rsid w:val="68D7C8F7"/>
    <w:rsid w:val="68EB59F5"/>
    <w:rsid w:val="68ECB71D"/>
    <w:rsid w:val="694FB8CF"/>
    <w:rsid w:val="698D26A9"/>
    <w:rsid w:val="69B6EA10"/>
    <w:rsid w:val="6A1B8F69"/>
    <w:rsid w:val="6AA12DB3"/>
    <w:rsid w:val="6B608728"/>
    <w:rsid w:val="6B89812B"/>
    <w:rsid w:val="6B9C3089"/>
    <w:rsid w:val="6BA37B04"/>
    <w:rsid w:val="6BA537C5"/>
    <w:rsid w:val="6BDBADFD"/>
    <w:rsid w:val="6BF9BF5E"/>
    <w:rsid w:val="6C22FAB7"/>
    <w:rsid w:val="6C34FB5E"/>
    <w:rsid w:val="6C3599D7"/>
    <w:rsid w:val="6D2C5E34"/>
    <w:rsid w:val="6D6060C2"/>
    <w:rsid w:val="6D99E430"/>
    <w:rsid w:val="6E2A24F6"/>
    <w:rsid w:val="6E4186EB"/>
    <w:rsid w:val="6E5FCB0D"/>
    <w:rsid w:val="6E6E886E"/>
    <w:rsid w:val="6E7C901F"/>
    <w:rsid w:val="6E8AE54E"/>
    <w:rsid w:val="6EBC3488"/>
    <w:rsid w:val="6EC4B633"/>
    <w:rsid w:val="6ED9117A"/>
    <w:rsid w:val="6EDB1BC6"/>
    <w:rsid w:val="6F071D6C"/>
    <w:rsid w:val="6F28C02A"/>
    <w:rsid w:val="6F2F2849"/>
    <w:rsid w:val="6F534D81"/>
    <w:rsid w:val="6FBA1F0E"/>
    <w:rsid w:val="7056B7F9"/>
    <w:rsid w:val="71098777"/>
    <w:rsid w:val="711502BE"/>
    <w:rsid w:val="716E1AB2"/>
    <w:rsid w:val="71C2D961"/>
    <w:rsid w:val="71EEA972"/>
    <w:rsid w:val="72198CB7"/>
    <w:rsid w:val="7226598C"/>
    <w:rsid w:val="7263F663"/>
    <w:rsid w:val="72AE30F9"/>
    <w:rsid w:val="7319B2D3"/>
    <w:rsid w:val="732AD0C1"/>
    <w:rsid w:val="733DC681"/>
    <w:rsid w:val="73724279"/>
    <w:rsid w:val="73742314"/>
    <w:rsid w:val="739361F9"/>
    <w:rsid w:val="73A34B82"/>
    <w:rsid w:val="73C22B51"/>
    <w:rsid w:val="73CAA9E6"/>
    <w:rsid w:val="74156DA1"/>
    <w:rsid w:val="7441FB2C"/>
    <w:rsid w:val="74CD86F6"/>
    <w:rsid w:val="75E3CB2A"/>
    <w:rsid w:val="7640D125"/>
    <w:rsid w:val="7672B03B"/>
    <w:rsid w:val="76AA19D7"/>
    <w:rsid w:val="76AB504B"/>
    <w:rsid w:val="76EE59F6"/>
    <w:rsid w:val="76F26FD3"/>
    <w:rsid w:val="774D0E63"/>
    <w:rsid w:val="7770E51A"/>
    <w:rsid w:val="777F9B8B"/>
    <w:rsid w:val="77803A04"/>
    <w:rsid w:val="7799F524"/>
    <w:rsid w:val="780D153E"/>
    <w:rsid w:val="7827A8F9"/>
    <w:rsid w:val="784AABCA"/>
    <w:rsid w:val="78554ED4"/>
    <w:rsid w:val="788F64E1"/>
    <w:rsid w:val="78947151"/>
    <w:rsid w:val="78E8DEC4"/>
    <w:rsid w:val="78EE631A"/>
    <w:rsid w:val="78F74CBF"/>
    <w:rsid w:val="7924EC51"/>
    <w:rsid w:val="796057DA"/>
    <w:rsid w:val="79B19123"/>
    <w:rsid w:val="79C2C53C"/>
    <w:rsid w:val="7A088D32"/>
    <w:rsid w:val="7A1A889B"/>
    <w:rsid w:val="7A2D75F0"/>
    <w:rsid w:val="7A9E64BC"/>
    <w:rsid w:val="7AA9AE97"/>
    <w:rsid w:val="7AFB4013"/>
    <w:rsid w:val="7C410C07"/>
    <w:rsid w:val="7C4AE0E3"/>
    <w:rsid w:val="7C5E1612"/>
    <w:rsid w:val="7C7B566C"/>
    <w:rsid w:val="7CE08661"/>
    <w:rsid w:val="7CF9CE86"/>
    <w:rsid w:val="7D3EC575"/>
    <w:rsid w:val="7D6D8748"/>
    <w:rsid w:val="7D944D8B"/>
    <w:rsid w:val="7D99C451"/>
    <w:rsid w:val="7DE974EA"/>
    <w:rsid w:val="7E632E65"/>
    <w:rsid w:val="7E7E8AA5"/>
    <w:rsid w:val="7E93F909"/>
    <w:rsid w:val="7E96EA7D"/>
    <w:rsid w:val="7F365040"/>
  </w:rsids>
  <m:mathPr>
    <m:mathFont m:val="Cambria Math"/>
    <m:brkBin m:val="before"/>
    <m:brkBinSub m:val="--"/>
    <m:smallFrac m:val="0"/>
    <m:dispDef/>
    <m:lMargin m:val="0"/>
    <m:rMargin m:val="0"/>
    <m:defJc m:val="centerGroup"/>
    <m:wrapIndent m:val="1440"/>
    <m:intLim m:val="subSup"/>
    <m:naryLim m:val="undOvr"/>
  </m:mathPr>
  <w:themeFontLang w:val="en-CA"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82823D"/>
  <w15:chartTrackingRefBased/>
  <w15:docId w15:val="{B60E353C-C7D7-42F8-AB21-3A36107A6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466"/>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3E0466"/>
    <w:pPr>
      <w:keepNext/>
      <w:keepLines/>
      <w:spacing w:before="40" w:after="0" w:line="256"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3B7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548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3632A1"/>
    <w:rPr>
      <w:sz w:val="18"/>
      <w:szCs w:val="18"/>
    </w:rPr>
  </w:style>
  <w:style w:type="paragraph" w:styleId="Footer">
    <w:name w:val="footer"/>
    <w:basedOn w:val="Normal"/>
    <w:link w:val="FooterChar"/>
    <w:uiPriority w:val="99"/>
    <w:unhideWhenUsed/>
    <w:rsid w:val="00A5548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3632A1"/>
    <w:rPr>
      <w:sz w:val="18"/>
      <w:szCs w:val="18"/>
    </w:rPr>
  </w:style>
  <w:style w:type="character" w:customStyle="1" w:styleId="Heading1Char">
    <w:name w:val="Heading 1 Char"/>
    <w:basedOn w:val="DefaultParagraphFont"/>
    <w:link w:val="Heading1"/>
    <w:uiPriority w:val="9"/>
    <w:rsid w:val="003E0466"/>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3E0466"/>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451">
      <w:bodyDiv w:val="1"/>
      <w:marLeft w:val="0"/>
      <w:marRight w:val="0"/>
      <w:marTop w:val="0"/>
      <w:marBottom w:val="0"/>
      <w:divBdr>
        <w:top w:val="none" w:sz="0" w:space="0" w:color="auto"/>
        <w:left w:val="none" w:sz="0" w:space="0" w:color="auto"/>
        <w:bottom w:val="none" w:sz="0" w:space="0" w:color="auto"/>
        <w:right w:val="none" w:sz="0" w:space="0" w:color="auto"/>
      </w:divBdr>
    </w:div>
    <w:div w:id="988362603">
      <w:bodyDiv w:val="1"/>
      <w:marLeft w:val="0"/>
      <w:marRight w:val="0"/>
      <w:marTop w:val="0"/>
      <w:marBottom w:val="0"/>
      <w:divBdr>
        <w:top w:val="none" w:sz="0" w:space="0" w:color="auto"/>
        <w:left w:val="none" w:sz="0" w:space="0" w:color="auto"/>
        <w:bottom w:val="none" w:sz="0" w:space="0" w:color="auto"/>
        <w:right w:val="none" w:sz="0" w:space="0" w:color="auto"/>
      </w:divBdr>
    </w:div>
    <w:div w:id="1213736590">
      <w:bodyDiv w:val="1"/>
      <w:marLeft w:val="0"/>
      <w:marRight w:val="0"/>
      <w:marTop w:val="0"/>
      <w:marBottom w:val="0"/>
      <w:divBdr>
        <w:top w:val="none" w:sz="0" w:space="0" w:color="auto"/>
        <w:left w:val="none" w:sz="0" w:space="0" w:color="auto"/>
        <w:bottom w:val="none" w:sz="0" w:space="0" w:color="auto"/>
        <w:right w:val="none" w:sz="0" w:space="0" w:color="auto"/>
      </w:divBdr>
      <w:divsChild>
        <w:div w:id="733312690">
          <w:marLeft w:val="0"/>
          <w:marRight w:val="0"/>
          <w:marTop w:val="0"/>
          <w:marBottom w:val="0"/>
          <w:divBdr>
            <w:top w:val="none" w:sz="0" w:space="0" w:color="auto"/>
            <w:left w:val="none" w:sz="0" w:space="0" w:color="auto"/>
            <w:bottom w:val="none" w:sz="0" w:space="0" w:color="auto"/>
            <w:right w:val="none" w:sz="0" w:space="0" w:color="auto"/>
          </w:divBdr>
          <w:divsChild>
            <w:div w:id="75440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3CFC5-9EFB-43B1-BC9D-155CB0D2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2852</Words>
  <Characters>16259</Characters>
  <Application>Microsoft Office Word</Application>
  <DocSecurity>0</DocSecurity>
  <Lines>135</Lines>
  <Paragraphs>38</Paragraphs>
  <ScaleCrop>false</ScaleCrop>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Junseok Lee</dc:creator>
  <cp:keywords/>
  <dc:description/>
  <cp:lastModifiedBy>Junseok Lee</cp:lastModifiedBy>
  <cp:revision>2</cp:revision>
  <dcterms:created xsi:type="dcterms:W3CDTF">2023-10-16T02:17:00Z</dcterms:created>
  <dcterms:modified xsi:type="dcterms:W3CDTF">2023-10-16T02:17:00Z</dcterms:modified>
</cp:coreProperties>
</file>